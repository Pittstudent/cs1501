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ink/ink1.xml" ContentType="application/inkml+xml"/>
  <Override PartName="/word/ink/ink2.xml" ContentType="application/inkml+xml"/>
  <Override PartName="/word/ink/ink3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BF302" w14:textId="77777777" w:rsidR="002A0E98" w:rsidRDefault="002A0E98" w:rsidP="002A0E98">
      <w:pPr>
        <w:pStyle w:val="NormalWeb"/>
        <w:rPr>
          <w:color w:val="000000"/>
        </w:rPr>
      </w:pPr>
      <w:r>
        <w:rPr>
          <w:color w:val="000000"/>
        </w:rPr>
        <w:t xml:space="preserve">Joanne Chen </w:t>
      </w:r>
    </w:p>
    <w:p w14:paraId="41364D32" w14:textId="77777777" w:rsidR="002A0E98" w:rsidRDefault="002A0E98" w:rsidP="002A0E98">
      <w:pPr>
        <w:pStyle w:val="NormalWeb"/>
        <w:rPr>
          <w:color w:val="000000"/>
        </w:rPr>
      </w:pPr>
      <w:r>
        <w:rPr>
          <w:color w:val="000000"/>
        </w:rPr>
        <w:t xml:space="preserve">Professor </w:t>
      </w:r>
      <w:r w:rsidRPr="002A0E98">
        <w:rPr>
          <w:color w:val="000000"/>
        </w:rPr>
        <w:t>John C. Ramirez</w:t>
      </w:r>
      <w:r>
        <w:rPr>
          <w:color w:val="000000"/>
        </w:rPr>
        <w:t xml:space="preserve"> </w:t>
      </w:r>
    </w:p>
    <w:p w14:paraId="5B3C5D37" w14:textId="77777777" w:rsidR="002A0E98" w:rsidRDefault="002A0E98" w:rsidP="002A0E98">
      <w:pPr>
        <w:pStyle w:val="NormalWeb"/>
        <w:rPr>
          <w:color w:val="000000"/>
        </w:rPr>
      </w:pPr>
      <w:r>
        <w:rPr>
          <w:color w:val="000000"/>
        </w:rPr>
        <w:t>CS1501</w:t>
      </w:r>
    </w:p>
    <w:p w14:paraId="35D0EFF5" w14:textId="4AD4C0B5" w:rsidR="00980CC2" w:rsidDel="00C932CE" w:rsidRDefault="002A0E98" w:rsidP="00A239DE">
      <w:pPr>
        <w:pStyle w:val="NormalWeb"/>
        <w:rPr>
          <w:del w:id="0" w:author="Joanne Chen" w:date="2018-07-29T13:38:00Z"/>
          <w:color w:val="000000"/>
        </w:rPr>
      </w:pPr>
      <w:r>
        <w:rPr>
          <w:color w:val="000000"/>
        </w:rPr>
        <w:t>5</w:t>
      </w:r>
      <w:r w:rsidRPr="002A0E98">
        <w:rPr>
          <w:color w:val="000000"/>
          <w:vertAlign w:val="superscript"/>
        </w:rPr>
        <w:t>th</w:t>
      </w:r>
      <w:r>
        <w:rPr>
          <w:color w:val="000000"/>
        </w:rPr>
        <w:t xml:space="preserve"> June 201</w:t>
      </w:r>
      <w:del w:id="1" w:author="Joanne Chen" w:date="2018-07-29T13:38:00Z">
        <w:r w:rsidDel="00C932CE">
          <w:rPr>
            <w:color w:val="000000"/>
          </w:rPr>
          <w:delText>8</w:delText>
        </w:r>
      </w:del>
    </w:p>
    <w:p w14:paraId="6DB557F7" w14:textId="77777777" w:rsidR="00C932CE" w:rsidRDefault="00C932CE" w:rsidP="00C932CE">
      <w:pPr>
        <w:pStyle w:val="NormalWeb"/>
        <w:spacing w:line="480" w:lineRule="auto"/>
        <w:ind w:firstLine="720"/>
        <w:rPr>
          <w:ins w:id="2" w:author="Joanne Chen" w:date="2018-07-29T13:46:00Z"/>
          <w:color w:val="000000"/>
        </w:rPr>
      </w:pPr>
      <w:ins w:id="3" w:author="Joanne Chen" w:date="2018-07-29T13:39:00Z">
        <w:r>
          <w:rPr>
            <w:color w:val="000000"/>
            <w:sz w:val="22"/>
            <w:szCs w:val="22"/>
          </w:rPr>
          <w:t xml:space="preserve">Crossword puzzles are challenging games that </w:t>
        </w:r>
      </w:ins>
      <w:ins w:id="4" w:author="Joanne Chen" w:date="2018-07-29T13:40:00Z">
        <w:r w:rsidRPr="00C932CE">
          <w:rPr>
            <w:color w:val="000000"/>
            <w:sz w:val="22"/>
            <w:szCs w:val="22"/>
          </w:rPr>
          <w:t xml:space="preserve">usually takes the form of a square or a rectangular grid of white-and black-shaded squares. The game's goal is to fill the white squares with letters, forming words or phrases, by solving clues, which lead to the answers. </w:t>
        </w:r>
      </w:ins>
      <w:ins w:id="5" w:author="Joanne Chen" w:date="2018-07-29T13:42:00Z">
        <w:r>
          <w:rPr>
            <w:color w:val="000000"/>
            <w:sz w:val="22"/>
            <w:szCs w:val="22"/>
          </w:rPr>
          <w:t>Every word</w:t>
        </w:r>
      </w:ins>
      <w:ins w:id="6" w:author="Joanne Chen" w:date="2018-07-29T13:40:00Z">
        <w:r w:rsidRPr="00C932CE">
          <w:rPr>
            <w:color w:val="000000"/>
            <w:sz w:val="22"/>
            <w:szCs w:val="22"/>
          </w:rPr>
          <w:t xml:space="preserve"> </w:t>
        </w:r>
      </w:ins>
      <w:ins w:id="7" w:author="Joanne Chen" w:date="2018-07-29T13:42:00Z">
        <w:r>
          <w:rPr>
            <w:color w:val="000000"/>
            <w:sz w:val="22"/>
            <w:szCs w:val="22"/>
          </w:rPr>
          <w:t>is read</w:t>
        </w:r>
      </w:ins>
      <w:ins w:id="8" w:author="Joanne Chen" w:date="2018-07-29T13:40:00Z">
        <w:r w:rsidRPr="00C932CE">
          <w:rPr>
            <w:color w:val="000000"/>
            <w:sz w:val="22"/>
            <w:szCs w:val="22"/>
          </w:rPr>
          <w:t xml:space="preserve"> left-to-right</w:t>
        </w:r>
      </w:ins>
      <w:ins w:id="9" w:author="Joanne Chen" w:date="2018-07-29T13:43:00Z">
        <w:r>
          <w:rPr>
            <w:color w:val="000000"/>
            <w:sz w:val="22"/>
            <w:szCs w:val="22"/>
          </w:rPr>
          <w:t>. T</w:t>
        </w:r>
      </w:ins>
      <w:ins w:id="10" w:author="Joanne Chen" w:date="2018-07-29T13:40:00Z">
        <w:r w:rsidRPr="00C932CE">
          <w:rPr>
            <w:color w:val="000000"/>
            <w:sz w:val="22"/>
            <w:szCs w:val="22"/>
          </w:rPr>
          <w:t xml:space="preserve">he answer words and phrases </w:t>
        </w:r>
      </w:ins>
      <w:ins w:id="11" w:author="Joanne Chen" w:date="2018-07-29T13:43:00Z">
        <w:r>
          <w:rPr>
            <w:color w:val="000000"/>
            <w:sz w:val="22"/>
            <w:szCs w:val="22"/>
          </w:rPr>
          <w:t>both across and down must be legal</w:t>
        </w:r>
      </w:ins>
      <w:ins w:id="12" w:author="Joanne Chen" w:date="2018-07-29T13:45:00Z">
        <w:r w:rsidRPr="00C932CE">
          <w:rPr>
            <w:color w:val="000000"/>
            <w:sz w:val="22"/>
            <w:szCs w:val="22"/>
          </w:rPr>
          <w:t>.</w:t>
        </w:r>
        <w:r>
          <w:rPr>
            <w:color w:val="000000"/>
            <w:sz w:val="22"/>
            <w:szCs w:val="22"/>
          </w:rPr>
          <w:t xml:space="preserve"> The choice of a word in one direction</w:t>
        </w:r>
      </w:ins>
      <w:ins w:id="13" w:author="Joanne Chen" w:date="2018-07-29T13:46:00Z">
        <w:r>
          <w:rPr>
            <w:color w:val="000000"/>
            <w:sz w:val="22"/>
            <w:szCs w:val="22"/>
          </w:rPr>
          <w:t xml:space="preserve"> would</w:t>
        </w:r>
      </w:ins>
      <w:ins w:id="14" w:author="Joanne Chen" w:date="2018-07-29T13:45:00Z">
        <w:r>
          <w:rPr>
            <w:color w:val="000000"/>
            <w:sz w:val="22"/>
            <w:szCs w:val="22"/>
          </w:rPr>
          <w:t xml:space="preserve"> restrict the possibilities of words in the other direction.</w:t>
        </w:r>
        <w:r>
          <w:rPr>
            <w:rFonts w:ascii="&amp;quot" w:hAnsi="&amp;quot"/>
            <w:color w:val="000000"/>
            <w:sz w:val="22"/>
            <w:szCs w:val="22"/>
          </w:rPr>
          <w:t xml:space="preserve">  </w:t>
        </w:r>
      </w:ins>
      <w:ins w:id="15" w:author="Joanne Chen" w:date="2018-07-29T13:40:00Z">
        <w:r w:rsidRPr="00C932CE">
          <w:rPr>
            <w:color w:val="000000"/>
            <w:sz w:val="22"/>
            <w:szCs w:val="22"/>
          </w:rPr>
          <w:t>The shaded squares are used to separate the words or phrases</w:t>
        </w:r>
      </w:ins>
      <w:ins w:id="16" w:author="Joanne Chen" w:date="2018-07-29T13:45:00Z">
        <w:r>
          <w:rPr>
            <w:color w:val="000000"/>
            <w:sz w:val="22"/>
            <w:szCs w:val="22"/>
          </w:rPr>
          <w:t>.</w:t>
        </w:r>
      </w:ins>
      <w:ins w:id="17" w:author="Joanne Chen" w:date="2018-07-29T13:44:00Z">
        <w:r>
          <w:rPr>
            <w:rFonts w:ascii="&amp;quot" w:hAnsi="&amp;quot"/>
            <w:color w:val="000000"/>
            <w:sz w:val="22"/>
            <w:szCs w:val="22"/>
          </w:rPr>
          <w:t xml:space="preserve"> </w:t>
        </w:r>
      </w:ins>
    </w:p>
    <w:p w14:paraId="2B924FD7" w14:textId="5AD5C203" w:rsidR="00E41B09" w:rsidRDefault="00980CC2" w:rsidP="00B816E5">
      <w:pPr>
        <w:pStyle w:val="NormalWeb"/>
        <w:spacing w:line="480" w:lineRule="auto"/>
        <w:ind w:firstLine="720"/>
        <w:rPr>
          <w:color w:val="000000"/>
        </w:rPr>
      </w:pPr>
      <w:r>
        <w:rPr>
          <w:color w:val="000000"/>
        </w:rPr>
        <w:t>My</w:t>
      </w:r>
      <w:r w:rsidRPr="00980CC2">
        <w:rPr>
          <w:color w:val="000000"/>
        </w:rPr>
        <w:t xml:space="preserve"> idea to </w:t>
      </w:r>
      <w:commentRangeStart w:id="18"/>
      <w:r w:rsidRPr="00980CC2">
        <w:rPr>
          <w:color w:val="000000"/>
        </w:rPr>
        <w:t xml:space="preserve">solve </w:t>
      </w:r>
      <w:r>
        <w:rPr>
          <w:color w:val="000000"/>
        </w:rPr>
        <w:t>the crossword-filling problem</w:t>
      </w:r>
      <w:r w:rsidRPr="00980CC2">
        <w:rPr>
          <w:color w:val="000000"/>
        </w:rPr>
        <w:t xml:space="preserve"> </w:t>
      </w:r>
      <w:commentRangeEnd w:id="18"/>
      <w:r w:rsidR="00A51D05">
        <w:rPr>
          <w:rStyle w:val="CommentReference"/>
          <w:rFonts w:asciiTheme="minorHAnsi" w:eastAsiaTheme="minorEastAsia" w:hAnsiTheme="minorHAnsi" w:cstheme="minorBidi"/>
        </w:rPr>
        <w:commentReference w:id="18"/>
      </w:r>
      <w:r w:rsidRPr="00980CC2">
        <w:rPr>
          <w:color w:val="000000"/>
        </w:rPr>
        <w:t xml:space="preserve">is to associate a recursive call with a cell in </w:t>
      </w:r>
      <w:r>
        <w:rPr>
          <w:color w:val="000000"/>
        </w:rPr>
        <w:t>crossword board</w:t>
      </w:r>
      <w:r w:rsidR="00DE59EB">
        <w:rPr>
          <w:color w:val="000000"/>
        </w:rPr>
        <w:t xml:space="preserve"> by my </w:t>
      </w:r>
      <w:proofErr w:type="spellStart"/>
      <w:proofErr w:type="gramStart"/>
      <w:r w:rsidR="00DE59EB" w:rsidRPr="00DE59EB">
        <w:rPr>
          <w:color w:val="000000"/>
        </w:rPr>
        <w:t>solveWord</w:t>
      </w:r>
      <w:proofErr w:type="spellEnd"/>
      <w:r w:rsidR="00DE59EB" w:rsidRPr="00DE59EB">
        <w:rPr>
          <w:color w:val="000000"/>
        </w:rPr>
        <w:t>(</w:t>
      </w:r>
      <w:proofErr w:type="gramEnd"/>
      <w:r w:rsidR="00DE59EB" w:rsidRPr="00DE59EB">
        <w:rPr>
          <w:color w:val="000000"/>
        </w:rPr>
        <w:t>r, c, D)</w:t>
      </w:r>
      <w:r w:rsidR="00DE59EB">
        <w:rPr>
          <w:color w:val="000000"/>
        </w:rPr>
        <w:t xml:space="preserve"> function</w:t>
      </w:r>
      <w:r w:rsidRPr="00980CC2">
        <w:rPr>
          <w:color w:val="000000"/>
        </w:rPr>
        <w:t>. When</w:t>
      </w:r>
      <w:r w:rsidR="00DE59EB">
        <w:rPr>
          <w:color w:val="000000"/>
        </w:rPr>
        <w:t xml:space="preserve"> </w:t>
      </w:r>
      <w:proofErr w:type="spellStart"/>
      <w:proofErr w:type="gramStart"/>
      <w:r w:rsidRPr="00980CC2">
        <w:rPr>
          <w:color w:val="000000"/>
        </w:rPr>
        <w:t>solve</w:t>
      </w:r>
      <w:r w:rsidR="00DE59EB">
        <w:rPr>
          <w:color w:val="000000"/>
        </w:rPr>
        <w:t>Word</w:t>
      </w:r>
      <w:proofErr w:type="spellEnd"/>
      <w:r w:rsidRPr="00980CC2">
        <w:rPr>
          <w:color w:val="000000"/>
        </w:rPr>
        <w:t>(</w:t>
      </w:r>
      <w:proofErr w:type="gramEnd"/>
      <w:r w:rsidRPr="00980CC2">
        <w:rPr>
          <w:color w:val="000000"/>
        </w:rPr>
        <w:t>r, c</w:t>
      </w:r>
      <w:r w:rsidR="00DE59EB">
        <w:rPr>
          <w:color w:val="000000"/>
        </w:rPr>
        <w:t>, D</w:t>
      </w:r>
      <w:r w:rsidRPr="00980CC2">
        <w:rPr>
          <w:color w:val="000000"/>
        </w:rPr>
        <w:t xml:space="preserve">) is called, </w:t>
      </w:r>
      <w:ins w:id="19" w:author="Joanne Chen" w:date="2018-07-29T13:48:00Z">
        <w:r w:rsidR="00C932CE">
          <w:rPr>
            <w:color w:val="000000"/>
          </w:rPr>
          <w:t xml:space="preserve">it </w:t>
        </w:r>
      </w:ins>
      <w:del w:id="20" w:author="Joanne Chen" w:date="2018-07-29T13:48:00Z">
        <w:r w:rsidRPr="00980CC2" w:rsidDel="00C932CE">
          <w:rPr>
            <w:color w:val="000000"/>
          </w:rPr>
          <w:delText>this call</w:delText>
        </w:r>
      </w:del>
      <w:r w:rsidRPr="00980CC2">
        <w:rPr>
          <w:color w:val="000000"/>
        </w:rPr>
        <w:t xml:space="preserve"> is</w:t>
      </w:r>
      <w:r w:rsidR="00DE59EB">
        <w:rPr>
          <w:color w:val="000000"/>
        </w:rPr>
        <w:t xml:space="preserve"> first</w:t>
      </w:r>
      <w:r w:rsidRPr="00980CC2">
        <w:rPr>
          <w:color w:val="000000"/>
        </w:rPr>
        <w:t xml:space="preserve"> responsible for</w:t>
      </w:r>
      <w:r w:rsidR="00DE59EB">
        <w:rPr>
          <w:color w:val="000000"/>
        </w:rPr>
        <w:t xml:space="preserve"> checking what</w:t>
      </w:r>
      <w:r w:rsidR="006D261C">
        <w:rPr>
          <w:color w:val="000000"/>
        </w:rPr>
        <w:t xml:space="preserve"> </w:t>
      </w:r>
      <w:r w:rsidR="00385F99">
        <w:rPr>
          <w:color w:val="000000"/>
        </w:rPr>
        <w:t>character</w:t>
      </w:r>
      <w:r w:rsidR="006D261C">
        <w:rPr>
          <w:color w:val="000000"/>
        </w:rPr>
        <w:t xml:space="preserve"> is</w:t>
      </w:r>
      <w:r w:rsidR="00391D4C">
        <w:rPr>
          <w:color w:val="000000"/>
        </w:rPr>
        <w:t xml:space="preserve"> initially</w:t>
      </w:r>
      <w:r w:rsidR="006D261C">
        <w:rPr>
          <w:color w:val="000000"/>
        </w:rPr>
        <w:t xml:space="preserve"> on the cell (r, c) of</w:t>
      </w:r>
      <w:r w:rsidR="00385F99">
        <w:rPr>
          <w:color w:val="000000"/>
        </w:rPr>
        <w:t xml:space="preserve"> the crossword board from the test file. </w:t>
      </w:r>
      <w:r w:rsidR="003540BC">
        <w:rPr>
          <w:color w:val="000000"/>
        </w:rPr>
        <w:t>C</w:t>
      </w:r>
      <w:r w:rsidR="003540BC" w:rsidRPr="00980CC2">
        <w:rPr>
          <w:color w:val="000000"/>
        </w:rPr>
        <w:t xml:space="preserve">onsider a recursive call </w:t>
      </w:r>
      <w:proofErr w:type="spellStart"/>
      <w:proofErr w:type="gramStart"/>
      <w:r w:rsidR="003540BC" w:rsidRPr="00980CC2">
        <w:rPr>
          <w:color w:val="000000"/>
        </w:rPr>
        <w:t>solve</w:t>
      </w:r>
      <w:r w:rsidR="003540BC">
        <w:rPr>
          <w:color w:val="000000"/>
        </w:rPr>
        <w:t>Word</w:t>
      </w:r>
      <w:proofErr w:type="spellEnd"/>
      <w:r w:rsidR="003540BC" w:rsidRPr="00980CC2">
        <w:rPr>
          <w:color w:val="000000"/>
        </w:rPr>
        <w:t>(</w:t>
      </w:r>
      <w:proofErr w:type="gramEnd"/>
      <w:r w:rsidR="003540BC" w:rsidRPr="00980CC2">
        <w:rPr>
          <w:color w:val="000000"/>
        </w:rPr>
        <w:t>r, c</w:t>
      </w:r>
      <w:r w:rsidR="003540BC">
        <w:rPr>
          <w:color w:val="000000"/>
        </w:rPr>
        <w:t>, D</w:t>
      </w:r>
      <w:r w:rsidR="003540BC" w:rsidRPr="00980CC2">
        <w:rPr>
          <w:color w:val="000000"/>
        </w:rPr>
        <w:t>).</w:t>
      </w:r>
      <w:r w:rsidR="003540BC">
        <w:rPr>
          <w:color w:val="000000"/>
        </w:rPr>
        <w:t xml:space="preserve"> </w:t>
      </w:r>
      <w:r w:rsidR="00385F99">
        <w:rPr>
          <w:color w:val="000000"/>
        </w:rPr>
        <w:t>If the character is a plus sign “+”, the cell is</w:t>
      </w:r>
      <w:r w:rsidR="006D261C">
        <w:rPr>
          <w:color w:val="000000"/>
        </w:rPr>
        <w:t xml:space="preserve"> </w:t>
      </w:r>
      <w:ins w:id="21" w:author="Joanne Chen" w:date="2018-07-29T13:47:00Z">
        <w:r w:rsidR="00C932CE">
          <w:rPr>
            <w:color w:val="000000"/>
          </w:rPr>
          <w:t xml:space="preserve">considered </w:t>
        </w:r>
      </w:ins>
      <w:r w:rsidR="004D1D7C">
        <w:rPr>
          <w:color w:val="000000"/>
        </w:rPr>
        <w:t>empty and</w:t>
      </w:r>
      <w:r w:rsidR="006D261C">
        <w:rPr>
          <w:color w:val="000000"/>
        </w:rPr>
        <w:t xml:space="preserve"> </w:t>
      </w:r>
      <w:r w:rsidR="006D261C" w:rsidRPr="00980CC2">
        <w:rPr>
          <w:color w:val="000000"/>
        </w:rPr>
        <w:t xml:space="preserve">this call has </w:t>
      </w:r>
      <w:r w:rsidR="003540BC">
        <w:rPr>
          <w:color w:val="000000"/>
        </w:rPr>
        <w:t>26</w:t>
      </w:r>
      <w:r w:rsidR="006D261C" w:rsidRPr="00980CC2">
        <w:rPr>
          <w:color w:val="000000"/>
        </w:rPr>
        <w:t xml:space="preserve"> possible </w:t>
      </w:r>
      <w:r w:rsidR="003540BC">
        <w:rPr>
          <w:color w:val="000000"/>
        </w:rPr>
        <w:t>letters</w:t>
      </w:r>
      <w:r w:rsidR="006D261C" w:rsidRPr="00980CC2">
        <w:rPr>
          <w:color w:val="000000"/>
        </w:rPr>
        <w:t xml:space="preserve"> (</w:t>
      </w:r>
      <w:proofErr w:type="spellStart"/>
      <w:r w:rsidR="003540BC">
        <w:rPr>
          <w:color w:val="000000"/>
        </w:rPr>
        <w:t>a~z</w:t>
      </w:r>
      <w:proofErr w:type="spellEnd"/>
      <w:r w:rsidR="006D261C" w:rsidRPr="00980CC2">
        <w:rPr>
          <w:color w:val="000000"/>
        </w:rPr>
        <w:t>) to put into th</w:t>
      </w:r>
      <w:r w:rsidR="00027749">
        <w:rPr>
          <w:color w:val="000000"/>
        </w:rPr>
        <w:t>e cell</w:t>
      </w:r>
      <w:r w:rsidR="006D261C" w:rsidRPr="00980CC2">
        <w:rPr>
          <w:color w:val="000000"/>
        </w:rPr>
        <w:t>.</w:t>
      </w:r>
      <w:r w:rsidR="003540BC">
        <w:rPr>
          <w:color w:val="000000"/>
        </w:rPr>
        <w:t xml:space="preserve"> </w:t>
      </w:r>
      <w:r w:rsidR="003540BC" w:rsidRPr="00980CC2">
        <w:rPr>
          <w:color w:val="000000"/>
        </w:rPr>
        <w:t xml:space="preserve">This call will pick the ﬁrst </w:t>
      </w:r>
      <w:r w:rsidR="00027749">
        <w:rPr>
          <w:color w:val="000000"/>
        </w:rPr>
        <w:t>letter</w:t>
      </w:r>
      <w:r w:rsidR="003540BC" w:rsidRPr="00980CC2">
        <w:rPr>
          <w:color w:val="000000"/>
        </w:rPr>
        <w:t xml:space="preserve"> that </w:t>
      </w:r>
      <w:del w:id="22" w:author="Joanne Chen" w:date="2018-07-29T13:50:00Z">
        <w:r w:rsidR="004D1D7C" w:rsidDel="005D7FDD">
          <w:rPr>
            <w:color w:val="000000"/>
          </w:rPr>
          <w:delText>either</w:delText>
        </w:r>
      </w:del>
      <w:r w:rsidR="004D1D7C">
        <w:rPr>
          <w:color w:val="000000"/>
        </w:rPr>
        <w:t xml:space="preserve"> </w:t>
      </w:r>
      <w:ins w:id="23" w:author="Joanne Chen" w:date="2018-07-29T13:49:00Z">
        <w:r w:rsidR="005D7FDD">
          <w:rPr>
            <w:color w:val="000000"/>
          </w:rPr>
          <w:t>creating</w:t>
        </w:r>
      </w:ins>
      <w:ins w:id="24" w:author="Joanne Chen" w:date="2018-07-29T13:50:00Z">
        <w:r w:rsidR="005D7FDD">
          <w:rPr>
            <w:color w:val="000000"/>
          </w:rPr>
          <w:t xml:space="preserve"> either</w:t>
        </w:r>
      </w:ins>
      <w:ins w:id="25" w:author="Joanne Chen" w:date="2018-07-29T13:49:00Z">
        <w:r w:rsidR="005D7FDD">
          <w:rPr>
            <w:color w:val="000000"/>
          </w:rPr>
          <w:t xml:space="preserve"> </w:t>
        </w:r>
      </w:ins>
      <w:del w:id="26" w:author="Joanne Chen" w:date="2018-07-29T13:49:00Z">
        <w:r w:rsidR="004D1D7C" w:rsidDel="005D7FDD">
          <w:rPr>
            <w:color w:val="000000"/>
          </w:rPr>
          <w:delText xml:space="preserve">composing </w:delText>
        </w:r>
      </w:del>
      <w:r w:rsidR="004D1D7C">
        <w:rPr>
          <w:color w:val="000000"/>
        </w:rPr>
        <w:t>a</w:t>
      </w:r>
      <w:r w:rsidR="00524C58">
        <w:rPr>
          <w:color w:val="000000"/>
        </w:rPr>
        <w:t xml:space="preserve"> valid</w:t>
      </w:r>
      <w:r w:rsidR="004D1D7C">
        <w:rPr>
          <w:color w:val="000000"/>
        </w:rPr>
        <w:t xml:space="preserve"> prefix</w:t>
      </w:r>
      <w:r w:rsidR="00524C58">
        <w:rPr>
          <w:color w:val="000000"/>
        </w:rPr>
        <w:t xml:space="preserve"> or word </w:t>
      </w:r>
      <w:r w:rsidR="00CF3810">
        <w:rPr>
          <w:color w:val="000000"/>
        </w:rPr>
        <w:t>with</w:t>
      </w:r>
      <w:r w:rsidR="00CE70A2">
        <w:rPr>
          <w:color w:val="000000"/>
        </w:rPr>
        <w:t xml:space="preserve"> </w:t>
      </w:r>
      <w:r w:rsidR="00CF3810">
        <w:rPr>
          <w:color w:val="000000"/>
        </w:rPr>
        <w:t>letters</w:t>
      </w:r>
      <w:r w:rsidR="00CE70A2">
        <w:rPr>
          <w:color w:val="000000"/>
        </w:rPr>
        <w:t xml:space="preserve"> in previous row and column</w:t>
      </w:r>
      <w:r w:rsidR="00CF3810">
        <w:rPr>
          <w:color w:val="000000"/>
        </w:rPr>
        <w:t xml:space="preserve"> </w:t>
      </w:r>
      <w:r w:rsidR="003540BC" w:rsidRPr="00980CC2">
        <w:rPr>
          <w:color w:val="000000"/>
        </w:rPr>
        <w:t xml:space="preserve">and put it into the cell. </w:t>
      </w:r>
      <w:r w:rsidR="00321AEF">
        <w:rPr>
          <w:color w:val="000000"/>
        </w:rPr>
        <w:t>T</w:t>
      </w:r>
      <w:r w:rsidR="003540BC" w:rsidRPr="00980CC2">
        <w:rPr>
          <w:color w:val="000000"/>
        </w:rPr>
        <w:t xml:space="preserve">his </w:t>
      </w:r>
      <w:r w:rsidR="004D1D7C">
        <w:rPr>
          <w:color w:val="000000"/>
        </w:rPr>
        <w:t>letter</w:t>
      </w:r>
      <w:r w:rsidR="00CF3810">
        <w:rPr>
          <w:color w:val="000000"/>
        </w:rPr>
        <w:t xml:space="preserve"> should form a word if it is on the last cell of the row and/or column</w:t>
      </w:r>
      <w:r w:rsidR="00321AEF">
        <w:rPr>
          <w:color w:val="000000"/>
        </w:rPr>
        <w:t>.</w:t>
      </w:r>
      <w:r w:rsidR="003540BC" w:rsidRPr="00980CC2">
        <w:rPr>
          <w:color w:val="000000"/>
        </w:rPr>
        <w:t xml:space="preserve"> </w:t>
      </w:r>
      <w:r w:rsidR="00321AEF">
        <w:rPr>
          <w:color w:val="000000"/>
        </w:rPr>
        <w:t>Note that</w:t>
      </w:r>
      <w:r w:rsidR="00CF3810">
        <w:rPr>
          <w:color w:val="000000"/>
        </w:rPr>
        <w:t xml:space="preserve"> it </w:t>
      </w:r>
      <w:r w:rsidR="003540BC" w:rsidRPr="00980CC2">
        <w:rPr>
          <w:color w:val="000000"/>
        </w:rPr>
        <w:t xml:space="preserve">may or may not lead to </w:t>
      </w:r>
      <w:r w:rsidR="00321AEF">
        <w:rPr>
          <w:color w:val="000000"/>
        </w:rPr>
        <w:t>a</w:t>
      </w:r>
      <w:r w:rsidR="003540BC" w:rsidRPr="00980CC2">
        <w:rPr>
          <w:color w:val="000000"/>
        </w:rPr>
        <w:t xml:space="preserve"> </w:t>
      </w:r>
      <w:r w:rsidR="00321AEF">
        <w:rPr>
          <w:color w:val="000000"/>
        </w:rPr>
        <w:t xml:space="preserve">final </w:t>
      </w:r>
      <w:r w:rsidR="003540BC" w:rsidRPr="00980CC2">
        <w:rPr>
          <w:color w:val="000000"/>
        </w:rPr>
        <w:t>correct solution.</w:t>
      </w:r>
      <w:r w:rsidR="004D1D7C">
        <w:rPr>
          <w:color w:val="000000"/>
        </w:rPr>
        <w:t xml:space="preserve"> </w:t>
      </w:r>
      <w:r w:rsidR="00877DEC" w:rsidRPr="00980CC2">
        <w:rPr>
          <w:color w:val="000000"/>
        </w:rPr>
        <w:t xml:space="preserve">Once it </w:t>
      </w:r>
      <w:r w:rsidR="00877DEC">
        <w:rPr>
          <w:color w:val="000000"/>
        </w:rPr>
        <w:t>fills</w:t>
      </w:r>
      <w:r w:rsidR="00877DEC" w:rsidRPr="00980CC2">
        <w:rPr>
          <w:color w:val="000000"/>
        </w:rPr>
        <w:t xml:space="preserve"> a </w:t>
      </w:r>
      <w:r w:rsidR="00877DEC">
        <w:rPr>
          <w:color w:val="000000"/>
        </w:rPr>
        <w:t>possible letter</w:t>
      </w:r>
      <w:r w:rsidR="00877DEC" w:rsidRPr="00980CC2">
        <w:rPr>
          <w:color w:val="000000"/>
        </w:rPr>
        <w:t xml:space="preserve">, it </w:t>
      </w:r>
      <w:r w:rsidR="00877DEC">
        <w:rPr>
          <w:color w:val="000000"/>
        </w:rPr>
        <w:t>w</w:t>
      </w:r>
      <w:r w:rsidR="00877DEC" w:rsidRPr="00980CC2">
        <w:rPr>
          <w:color w:val="000000"/>
        </w:rPr>
        <w:t xml:space="preserve">ould make a recursive call to </w:t>
      </w:r>
      <w:proofErr w:type="spellStart"/>
      <w:proofErr w:type="gramStart"/>
      <w:r w:rsidR="00877DEC" w:rsidRPr="00980CC2">
        <w:rPr>
          <w:color w:val="000000"/>
        </w:rPr>
        <w:t>solve</w:t>
      </w:r>
      <w:r w:rsidR="00877DEC">
        <w:rPr>
          <w:color w:val="000000"/>
        </w:rPr>
        <w:t>Word</w:t>
      </w:r>
      <w:proofErr w:type="spellEnd"/>
      <w:r w:rsidR="00877DEC" w:rsidRPr="00980CC2">
        <w:rPr>
          <w:color w:val="000000"/>
        </w:rPr>
        <w:t>(</w:t>
      </w:r>
      <w:proofErr w:type="gramEnd"/>
      <w:r w:rsidR="00877DEC" w:rsidRPr="00980CC2">
        <w:rPr>
          <w:color w:val="000000"/>
        </w:rPr>
        <w:t>r, c</w:t>
      </w:r>
      <w:r w:rsidR="00877DEC">
        <w:rPr>
          <w:color w:val="000000"/>
        </w:rPr>
        <w:t>+</w:t>
      </w:r>
      <w:r w:rsidR="00877DEC" w:rsidRPr="00980CC2">
        <w:rPr>
          <w:color w:val="000000"/>
        </w:rPr>
        <w:t>1</w:t>
      </w:r>
      <w:r w:rsidR="00877DEC">
        <w:rPr>
          <w:color w:val="000000"/>
        </w:rPr>
        <w:t>, D</w:t>
      </w:r>
      <w:r w:rsidR="00877DEC" w:rsidRPr="00980CC2">
        <w:rPr>
          <w:color w:val="000000"/>
        </w:rPr>
        <w:t xml:space="preserve">) so that the next call will take care </w:t>
      </w:r>
      <w:del w:id="27" w:author="Joanne Chen" w:date="2018-07-29T13:50:00Z">
        <w:r w:rsidR="00877DEC" w:rsidRPr="00980CC2" w:rsidDel="005D7FDD">
          <w:rPr>
            <w:color w:val="000000"/>
          </w:rPr>
          <w:delText>of</w:delText>
        </w:r>
      </w:del>
      <w:r w:rsidR="00877DEC" w:rsidRPr="00980CC2">
        <w:rPr>
          <w:color w:val="000000"/>
        </w:rPr>
        <w:t xml:space="preserve"> </w:t>
      </w:r>
      <w:r w:rsidR="00877DEC">
        <w:rPr>
          <w:color w:val="000000"/>
        </w:rPr>
        <w:t xml:space="preserve">cell at </w:t>
      </w:r>
      <w:r w:rsidR="00877DEC" w:rsidRPr="00980CC2">
        <w:rPr>
          <w:color w:val="000000"/>
        </w:rPr>
        <w:t>row r, column c</w:t>
      </w:r>
      <w:r w:rsidR="00877DEC">
        <w:rPr>
          <w:color w:val="000000"/>
        </w:rPr>
        <w:t>+</w:t>
      </w:r>
      <w:r w:rsidR="00877DEC" w:rsidRPr="00980CC2">
        <w:rPr>
          <w:color w:val="000000"/>
        </w:rPr>
        <w:t xml:space="preserve">1. </w:t>
      </w:r>
      <w:r w:rsidR="004D1D7C" w:rsidRPr="00980CC2">
        <w:rPr>
          <w:color w:val="000000"/>
        </w:rPr>
        <w:t xml:space="preserve">If the select </w:t>
      </w:r>
      <w:r w:rsidR="00321AEF">
        <w:rPr>
          <w:color w:val="000000"/>
        </w:rPr>
        <w:t>letter</w:t>
      </w:r>
      <w:r w:rsidR="004D1D7C" w:rsidRPr="00980CC2">
        <w:rPr>
          <w:color w:val="000000"/>
        </w:rPr>
        <w:t xml:space="preserve"> does not lead to </w:t>
      </w:r>
      <w:r w:rsidR="00321AEF">
        <w:rPr>
          <w:color w:val="000000"/>
        </w:rPr>
        <w:t>a</w:t>
      </w:r>
      <w:r w:rsidR="004D1D7C" w:rsidRPr="00980CC2">
        <w:rPr>
          <w:color w:val="000000"/>
        </w:rPr>
        <w:t xml:space="preserve"> solution, this call </w:t>
      </w:r>
      <w:r w:rsidR="00321AEF">
        <w:rPr>
          <w:color w:val="000000"/>
        </w:rPr>
        <w:t xml:space="preserve">would </w:t>
      </w:r>
      <w:r w:rsidR="004D1D7C" w:rsidRPr="00980CC2">
        <w:rPr>
          <w:color w:val="000000"/>
        </w:rPr>
        <w:t>pick the next</w:t>
      </w:r>
      <w:r w:rsidR="00321AEF">
        <w:rPr>
          <w:color w:val="000000"/>
        </w:rPr>
        <w:t xml:space="preserve"> possible letter</w:t>
      </w:r>
      <w:r w:rsidR="004D1D7C" w:rsidRPr="00980CC2">
        <w:rPr>
          <w:color w:val="000000"/>
        </w:rPr>
        <w:t>.</w:t>
      </w:r>
      <w:ins w:id="28" w:author="Joanne Chen" w:date="2018-07-29T17:36:00Z">
        <w:r w:rsidR="00B816E5">
          <w:rPr>
            <w:color w:val="000000"/>
          </w:rPr>
          <w:t xml:space="preserve"> </w:t>
        </w:r>
        <w:r w:rsidR="00B816E5">
          <w:rPr>
            <w:color w:val="000000"/>
          </w:rPr>
          <w:t xml:space="preserve">Take figure 1 as an example, we are </w:t>
        </w:r>
        <w:r w:rsidR="00B816E5">
          <w:rPr>
            <w:color w:val="000000"/>
          </w:rPr>
          <w:t xml:space="preserve">in first row and last column. We </w:t>
        </w:r>
      </w:ins>
      <w:ins w:id="29" w:author="Joanne Chen" w:date="2018-07-29T17:37:00Z">
        <w:r w:rsidR="00B816E5">
          <w:rPr>
            <w:color w:val="000000"/>
          </w:rPr>
          <w:t>first try letter “A”, which does not form a word with previous letters. Then we try “B”</w:t>
        </w:r>
      </w:ins>
      <w:ins w:id="30" w:author="Joanne Chen" w:date="2018-07-29T17:38:00Z">
        <w:r w:rsidR="00B816E5">
          <w:rPr>
            <w:color w:val="000000"/>
          </w:rPr>
          <w:t xml:space="preserve">, which also does not form a word with previous letters. We </w:t>
        </w:r>
      </w:ins>
      <w:ins w:id="31" w:author="Joanne Chen" w:date="2018-07-29T17:39:00Z">
        <w:r w:rsidR="00B816E5">
          <w:rPr>
            <w:color w:val="000000"/>
          </w:rPr>
          <w:t xml:space="preserve">would </w:t>
        </w:r>
      </w:ins>
      <w:ins w:id="32" w:author="Joanne Chen" w:date="2018-07-29T17:38:00Z">
        <w:r w:rsidR="00B816E5">
          <w:rPr>
            <w:color w:val="000000"/>
          </w:rPr>
          <w:t>kee</w:t>
        </w:r>
      </w:ins>
      <w:ins w:id="33" w:author="Joanne Chen" w:date="2018-07-29T17:39:00Z">
        <w:r w:rsidR="00B816E5">
          <w:rPr>
            <w:color w:val="000000"/>
          </w:rPr>
          <w:t xml:space="preserve">p doing </w:t>
        </w:r>
        <w:r w:rsidR="00B816E5">
          <w:rPr>
            <w:color w:val="000000"/>
          </w:rPr>
          <w:lastRenderedPageBreak/>
          <w:t xml:space="preserve">this. </w:t>
        </w:r>
      </w:ins>
      <w:del w:id="34" w:author="Joanne Chen" w:date="2018-07-29T17:39:00Z">
        <w:r w:rsidR="004D1D7C" w:rsidRPr="00980CC2" w:rsidDel="00B816E5">
          <w:rPr>
            <w:color w:val="000000"/>
          </w:rPr>
          <w:delText xml:space="preserve"> </w:delText>
        </w:r>
      </w:del>
      <w:r w:rsidR="00321AEF">
        <w:rPr>
          <w:color w:val="000000"/>
        </w:rPr>
        <w:t>I</w:t>
      </w:r>
      <w:r w:rsidR="004D1D7C" w:rsidRPr="00980CC2">
        <w:rPr>
          <w:color w:val="000000"/>
        </w:rPr>
        <w:t xml:space="preserve">f this call runs out of a choice of </w:t>
      </w:r>
      <w:r w:rsidR="00321AEF">
        <w:rPr>
          <w:color w:val="000000"/>
        </w:rPr>
        <w:t>letters, it</w:t>
      </w:r>
      <w:r w:rsidR="004D1D7C" w:rsidRPr="00980CC2">
        <w:rPr>
          <w:color w:val="000000"/>
        </w:rPr>
        <w:t xml:space="preserve"> mean</w:t>
      </w:r>
      <w:r w:rsidR="00321AEF">
        <w:rPr>
          <w:color w:val="000000"/>
        </w:rPr>
        <w:t>s</w:t>
      </w:r>
      <w:r w:rsidR="004D1D7C" w:rsidRPr="00980CC2">
        <w:rPr>
          <w:color w:val="000000"/>
        </w:rPr>
        <w:t xml:space="preserve"> the choice picked by previous call does not work. </w:t>
      </w:r>
      <w:r w:rsidR="00321AEF">
        <w:rPr>
          <w:color w:val="000000"/>
        </w:rPr>
        <w:t>Then</w:t>
      </w:r>
      <w:r w:rsidR="004D1D7C" w:rsidRPr="00980CC2">
        <w:rPr>
          <w:color w:val="000000"/>
        </w:rPr>
        <w:t>, this call</w:t>
      </w:r>
      <w:r w:rsidR="00321AEF">
        <w:rPr>
          <w:color w:val="000000"/>
        </w:rPr>
        <w:t xml:space="preserve"> restores the plus sign and return false </w:t>
      </w:r>
      <w:r w:rsidR="004D1D7C" w:rsidRPr="00980CC2">
        <w:rPr>
          <w:color w:val="000000"/>
        </w:rPr>
        <w:t xml:space="preserve">to previous call to </w:t>
      </w:r>
      <w:r w:rsidR="00321AEF">
        <w:rPr>
          <w:color w:val="000000"/>
        </w:rPr>
        <w:t>let it</w:t>
      </w:r>
      <w:r w:rsidR="004D1D7C" w:rsidRPr="00980CC2">
        <w:rPr>
          <w:color w:val="000000"/>
        </w:rPr>
        <w:t xml:space="preserve"> pick a new </w:t>
      </w:r>
      <w:commentRangeStart w:id="35"/>
      <w:r w:rsidR="00321AEF">
        <w:rPr>
          <w:color w:val="000000"/>
        </w:rPr>
        <w:t>possible letter</w:t>
      </w:r>
      <w:r w:rsidR="004D1D7C" w:rsidRPr="00980CC2">
        <w:rPr>
          <w:color w:val="000000"/>
        </w:rPr>
        <w:t>.</w:t>
      </w:r>
      <w:r w:rsidR="00321AEF">
        <w:rPr>
          <w:color w:val="000000"/>
        </w:rPr>
        <w:t xml:space="preserve"> </w:t>
      </w:r>
      <w:commentRangeEnd w:id="35"/>
      <w:r w:rsidR="00A51D05">
        <w:rPr>
          <w:rStyle w:val="CommentReference"/>
          <w:rFonts w:asciiTheme="minorHAnsi" w:eastAsiaTheme="minorEastAsia" w:hAnsiTheme="minorHAnsi" w:cstheme="minorBidi"/>
        </w:rPr>
        <w:commentReference w:id="35"/>
      </w:r>
      <w:ins w:id="36" w:author="Joanne Chen" w:date="2018-07-29T17:35:00Z">
        <w:r w:rsidR="00B816E5">
          <w:rPr>
            <w:color w:val="000000"/>
          </w:rPr>
          <w:t xml:space="preserve"> </w:t>
        </w:r>
      </w:ins>
      <w:ins w:id="37" w:author="Joanne Chen" w:date="2018-07-29T17:40:00Z">
        <w:r w:rsidR="00B816E5">
          <w:rPr>
            <w:color w:val="000000"/>
          </w:rPr>
          <w:t>In our example, now</w:t>
        </w:r>
      </w:ins>
      <w:ins w:id="38" w:author="Joanne Chen" w:date="2018-07-29T17:41:00Z">
        <w:r w:rsidR="00B816E5">
          <w:rPr>
            <w:color w:val="000000"/>
          </w:rPr>
          <w:t xml:space="preserve"> figure 1 </w:t>
        </w:r>
      </w:ins>
      <w:ins w:id="39" w:author="Joanne Chen" w:date="2018-07-29T17:43:00Z">
        <w:r w:rsidR="00B816E5">
          <w:rPr>
            <w:color w:val="000000"/>
          </w:rPr>
          <w:t xml:space="preserve">transforms </w:t>
        </w:r>
        <w:proofErr w:type="spellStart"/>
        <w:r w:rsidR="00B816E5">
          <w:rPr>
            <w:color w:val="000000"/>
          </w:rPr>
          <w:t>ro</w:t>
        </w:r>
      </w:ins>
      <w:proofErr w:type="spellEnd"/>
      <w:ins w:id="40" w:author="Joanne Chen" w:date="2018-07-29T17:41:00Z">
        <w:r w:rsidR="00B816E5">
          <w:rPr>
            <w:color w:val="000000"/>
          </w:rPr>
          <w:t xml:space="preserve"> figure 2 </w:t>
        </w:r>
      </w:ins>
      <w:ins w:id="41" w:author="Joanne Chen" w:date="2018-07-29T17:42:00Z">
        <w:r w:rsidR="00B816E5">
          <w:rPr>
            <w:color w:val="000000"/>
          </w:rPr>
          <w:t xml:space="preserve">as we find out that the next possible letter </w:t>
        </w:r>
      </w:ins>
      <w:ins w:id="42" w:author="Joanne Chen" w:date="2018-07-29T17:43:00Z">
        <w:r w:rsidR="00B816E5">
          <w:rPr>
            <w:color w:val="000000"/>
          </w:rPr>
          <w:t xml:space="preserve">in row </w:t>
        </w:r>
      </w:ins>
      <w:ins w:id="43" w:author="Joanne Chen" w:date="2018-07-29T17:44:00Z">
        <w:r w:rsidR="00B816E5">
          <w:rPr>
            <w:color w:val="000000"/>
          </w:rPr>
          <w:t>1</w:t>
        </w:r>
      </w:ins>
      <w:ins w:id="44" w:author="Joanne Chen" w:date="2018-07-29T17:43:00Z">
        <w:r w:rsidR="00B816E5">
          <w:rPr>
            <w:color w:val="000000"/>
          </w:rPr>
          <w:t xml:space="preserve"> and column </w:t>
        </w:r>
      </w:ins>
      <w:ins w:id="45" w:author="Joanne Chen" w:date="2018-07-29T17:44:00Z">
        <w:r w:rsidR="00B816E5">
          <w:rPr>
            <w:color w:val="000000"/>
          </w:rPr>
          <w:t>2</w:t>
        </w:r>
      </w:ins>
      <w:ins w:id="46" w:author="Joanne Chen" w:date="2018-07-29T17:43:00Z">
        <w:r w:rsidR="00B816E5">
          <w:rPr>
            <w:color w:val="000000"/>
          </w:rPr>
          <w:t xml:space="preserve"> </w:t>
        </w:r>
      </w:ins>
      <w:ins w:id="47" w:author="Joanne Chen" w:date="2018-07-29T17:42:00Z">
        <w:r w:rsidR="00B816E5">
          <w:rPr>
            <w:color w:val="000000"/>
          </w:rPr>
          <w:t>is “B”.</w:t>
        </w:r>
      </w:ins>
      <w:ins w:id="48" w:author="Joanne Chen" w:date="2018-07-29T17:40:00Z">
        <w:r w:rsidR="00B816E5">
          <w:rPr>
            <w:color w:val="000000"/>
          </w:rPr>
          <w:t xml:space="preserve"> </w:t>
        </w:r>
      </w:ins>
    </w:p>
    <w:p w14:paraId="270DA9AC" w14:textId="38FF80EF" w:rsidR="00E41B09" w:rsidRDefault="00877DEC" w:rsidP="00391D4C">
      <w:pPr>
        <w:pStyle w:val="NormalWeb"/>
        <w:spacing w:line="480" w:lineRule="auto"/>
        <w:ind w:firstLine="720"/>
        <w:rPr>
          <w:color w:val="000000"/>
        </w:rPr>
      </w:pPr>
      <w:r>
        <w:rPr>
          <w:color w:val="000000"/>
        </w:rPr>
        <w:t>S</w:t>
      </w:r>
      <w:r w:rsidR="00980CC2" w:rsidRPr="00980CC2">
        <w:rPr>
          <w:color w:val="000000"/>
        </w:rPr>
        <w:t xml:space="preserve">ome cells may already have </w:t>
      </w:r>
      <w:r>
        <w:rPr>
          <w:color w:val="000000"/>
        </w:rPr>
        <w:t>letters in the test file</w:t>
      </w:r>
      <w:r w:rsidR="00980CC2" w:rsidRPr="00980CC2">
        <w:rPr>
          <w:color w:val="000000"/>
        </w:rPr>
        <w:t>. If that is the case, the recursive call</w:t>
      </w:r>
      <w:r>
        <w:rPr>
          <w:color w:val="000000"/>
        </w:rPr>
        <w:t xml:space="preserve"> would check if this </w:t>
      </w:r>
      <w:r w:rsidR="00B951D9">
        <w:rPr>
          <w:color w:val="000000"/>
        </w:rPr>
        <w:t xml:space="preserve">fixed </w:t>
      </w:r>
      <w:r w:rsidR="001756C5">
        <w:rPr>
          <w:color w:val="000000"/>
        </w:rPr>
        <w:t>letter</w:t>
      </w:r>
      <w:r>
        <w:rPr>
          <w:color w:val="000000"/>
        </w:rPr>
        <w:t xml:space="preserve"> </w:t>
      </w:r>
      <w:commentRangeStart w:id="49"/>
      <w:r>
        <w:rPr>
          <w:color w:val="000000"/>
        </w:rPr>
        <w:t xml:space="preserve">forms a valid prefix </w:t>
      </w:r>
      <w:r w:rsidR="001756C5">
        <w:rPr>
          <w:color w:val="000000"/>
        </w:rPr>
        <w:t xml:space="preserve">or word with </w:t>
      </w:r>
      <w:r w:rsidR="00CE70A2">
        <w:rPr>
          <w:color w:val="000000"/>
        </w:rPr>
        <w:t>letters in previous row and column</w:t>
      </w:r>
      <w:r w:rsidR="001756C5">
        <w:rPr>
          <w:color w:val="000000"/>
        </w:rPr>
        <w:t xml:space="preserve">, </w:t>
      </w:r>
      <w:r w:rsidR="00AF3082">
        <w:rPr>
          <w:color w:val="000000"/>
        </w:rPr>
        <w:t xml:space="preserve">depending on </w:t>
      </w:r>
      <w:r w:rsidR="001756C5">
        <w:rPr>
          <w:color w:val="000000"/>
        </w:rPr>
        <w:t>this cell’s</w:t>
      </w:r>
      <w:r w:rsidR="00AF3082">
        <w:rPr>
          <w:color w:val="000000"/>
        </w:rPr>
        <w:t xml:space="preserve"> </w:t>
      </w:r>
      <w:r w:rsidR="001756C5">
        <w:rPr>
          <w:color w:val="000000"/>
        </w:rPr>
        <w:t>location</w:t>
      </w:r>
      <w:commentRangeEnd w:id="49"/>
      <w:r w:rsidR="00A51D05">
        <w:rPr>
          <w:rStyle w:val="CommentReference"/>
          <w:rFonts w:asciiTheme="minorHAnsi" w:eastAsiaTheme="minorEastAsia" w:hAnsiTheme="minorHAnsi" w:cstheme="minorBidi"/>
        </w:rPr>
        <w:commentReference w:id="49"/>
      </w:r>
      <w:r w:rsidR="00980CC2" w:rsidRPr="00980CC2">
        <w:rPr>
          <w:color w:val="000000"/>
        </w:rPr>
        <w:t xml:space="preserve">. </w:t>
      </w:r>
      <w:ins w:id="50" w:author="Joanne Chen" w:date="2018-07-29T17:45:00Z">
        <w:r w:rsidR="005E6740">
          <w:rPr>
            <w:color w:val="000000"/>
          </w:rPr>
          <w:t>For example,</w:t>
        </w:r>
      </w:ins>
      <w:ins w:id="51" w:author="Joanne Chen" w:date="2018-07-29T17:46:00Z">
        <w:r w:rsidR="005E6740">
          <w:rPr>
            <w:color w:val="000000"/>
          </w:rPr>
          <w:t xml:space="preserve"> figure 3 has fixed letter B at (1,2). We </w:t>
        </w:r>
        <w:proofErr w:type="gramStart"/>
        <w:r w:rsidR="005E6740">
          <w:rPr>
            <w:color w:val="000000"/>
          </w:rPr>
          <w:t>have t</w:t>
        </w:r>
      </w:ins>
      <w:ins w:id="52" w:author="Joanne Chen" w:date="2018-07-29T17:47:00Z">
        <w:r w:rsidR="005E6740">
          <w:rPr>
            <w:color w:val="000000"/>
          </w:rPr>
          <w:t>o</w:t>
        </w:r>
        <w:proofErr w:type="gramEnd"/>
        <w:r w:rsidR="005E6740">
          <w:rPr>
            <w:color w:val="000000"/>
          </w:rPr>
          <w:t xml:space="preserve"> check if </w:t>
        </w:r>
      </w:ins>
      <w:ins w:id="53" w:author="Joanne Chen" w:date="2018-07-29T17:48:00Z">
        <w:r w:rsidR="005E6740">
          <w:rPr>
            <w:color w:val="000000"/>
          </w:rPr>
          <w:t xml:space="preserve">the </w:t>
        </w:r>
      </w:ins>
      <w:ins w:id="54" w:author="Joanne Chen" w:date="2018-07-29T17:47:00Z">
        <w:r w:rsidR="005E6740">
          <w:rPr>
            <w:color w:val="000000"/>
          </w:rPr>
          <w:t xml:space="preserve">letter we filled out in (1,1) and “B” forms </w:t>
        </w:r>
        <w:proofErr w:type="spellStart"/>
        <w:r w:rsidR="005E6740">
          <w:rPr>
            <w:color w:val="000000"/>
          </w:rPr>
          <w:t>a</w:t>
        </w:r>
        <w:proofErr w:type="spellEnd"/>
        <w:r w:rsidR="005E6740">
          <w:rPr>
            <w:color w:val="000000"/>
          </w:rPr>
          <w:t xml:space="preserve"> valid prefix</w:t>
        </w:r>
      </w:ins>
      <w:ins w:id="55" w:author="Joanne Chen" w:date="2018-07-29T17:48:00Z">
        <w:r w:rsidR="005E6740">
          <w:rPr>
            <w:color w:val="000000"/>
          </w:rPr>
          <w:t>.</w:t>
        </w:r>
      </w:ins>
      <w:ins w:id="56" w:author="Joanne Chen" w:date="2018-07-29T17:45:00Z">
        <w:r w:rsidR="005E6740">
          <w:rPr>
            <w:color w:val="000000"/>
          </w:rPr>
          <w:t xml:space="preserve"> </w:t>
        </w:r>
      </w:ins>
      <w:r>
        <w:rPr>
          <w:color w:val="000000"/>
        </w:rPr>
        <w:t xml:space="preserve">If </w:t>
      </w:r>
      <w:ins w:id="57" w:author="Joanne Chen" w:date="2018-07-29T13:53:00Z">
        <w:r w:rsidR="005D7FDD">
          <w:rPr>
            <w:color w:val="000000"/>
          </w:rPr>
          <w:t xml:space="preserve">the fixed letter </w:t>
        </w:r>
      </w:ins>
      <w:del w:id="58" w:author="Joanne Chen" w:date="2018-07-29T13:53:00Z">
        <w:r w:rsidDel="005D7FDD">
          <w:rPr>
            <w:color w:val="000000"/>
          </w:rPr>
          <w:delText>it</w:delText>
        </w:r>
      </w:del>
      <w:r>
        <w:rPr>
          <w:color w:val="000000"/>
        </w:rPr>
        <w:t xml:space="preserve"> does, simply </w:t>
      </w:r>
      <w:ins w:id="59" w:author="Joanne Chen" w:date="2018-07-29T13:54:00Z">
        <w:r w:rsidR="005D7FDD">
          <w:rPr>
            <w:color w:val="000000"/>
          </w:rPr>
          <w:t xml:space="preserve">make a </w:t>
        </w:r>
      </w:ins>
      <w:r w:rsidR="00980CC2" w:rsidRPr="00980CC2">
        <w:rPr>
          <w:color w:val="000000"/>
        </w:rPr>
        <w:t xml:space="preserve">call </w:t>
      </w:r>
      <w:ins w:id="60" w:author="Joanne Chen" w:date="2018-07-29T13:54:00Z">
        <w:r w:rsidR="005D7FDD">
          <w:rPr>
            <w:color w:val="000000"/>
          </w:rPr>
          <w:t xml:space="preserve">on </w:t>
        </w:r>
      </w:ins>
      <w:r w:rsidR="00980CC2" w:rsidRPr="00980CC2">
        <w:rPr>
          <w:color w:val="000000"/>
        </w:rPr>
        <w:t xml:space="preserve">the next </w:t>
      </w:r>
      <w:ins w:id="61" w:author="Joanne Chen" w:date="2018-07-29T13:54:00Z">
        <w:r w:rsidR="005D7FDD">
          <w:rPr>
            <w:color w:val="000000"/>
          </w:rPr>
          <w:t>cell</w:t>
        </w:r>
      </w:ins>
      <w:del w:id="62" w:author="Joanne Chen" w:date="2018-07-29T13:53:00Z">
        <w:r w:rsidR="00980CC2" w:rsidRPr="00980CC2" w:rsidDel="005D7FDD">
          <w:rPr>
            <w:color w:val="000000"/>
          </w:rPr>
          <w:delText>one.</w:delText>
        </w:r>
      </w:del>
      <w:r w:rsidR="00980CC2" w:rsidRPr="00980CC2">
        <w:rPr>
          <w:color w:val="000000"/>
        </w:rPr>
        <w:t xml:space="preserve"> </w:t>
      </w:r>
      <w:r>
        <w:rPr>
          <w:color w:val="000000"/>
        </w:rPr>
        <w:t>Otherwise return false to previous</w:t>
      </w:r>
      <w:r w:rsidR="00AF3082">
        <w:rPr>
          <w:color w:val="000000"/>
        </w:rPr>
        <w:t xml:space="preserve"> cell</w:t>
      </w:r>
      <w:r w:rsidR="001756C5">
        <w:rPr>
          <w:color w:val="000000"/>
        </w:rPr>
        <w:t xml:space="preserve"> without editing this cell</w:t>
      </w:r>
      <w:r w:rsidR="00AF3082">
        <w:rPr>
          <w:color w:val="000000"/>
        </w:rPr>
        <w:t>.</w:t>
      </w:r>
      <w:r w:rsidR="001756C5">
        <w:rPr>
          <w:color w:val="000000"/>
        </w:rPr>
        <w:t xml:space="preserve"> </w:t>
      </w:r>
      <w:ins w:id="63" w:author="Joanne Chen" w:date="2018-07-29T17:48:00Z">
        <w:r w:rsidR="005E6740">
          <w:rPr>
            <w:color w:val="000000"/>
          </w:rPr>
          <w:t xml:space="preserve">In our example, we </w:t>
        </w:r>
        <w:proofErr w:type="gramStart"/>
        <w:r w:rsidR="005E6740">
          <w:rPr>
            <w:color w:val="000000"/>
          </w:rPr>
          <w:t>have to</w:t>
        </w:r>
        <w:proofErr w:type="gramEnd"/>
        <w:r w:rsidR="005E6740">
          <w:rPr>
            <w:color w:val="000000"/>
          </w:rPr>
          <w:t xml:space="preserve"> f</w:t>
        </w:r>
      </w:ins>
      <w:ins w:id="64" w:author="Joanne Chen" w:date="2018-07-29T17:49:00Z">
        <w:r w:rsidR="005E6740">
          <w:rPr>
            <w:color w:val="000000"/>
          </w:rPr>
          <w:t xml:space="preserve">ind out next possible letters </w:t>
        </w:r>
      </w:ins>
      <w:ins w:id="65" w:author="Joanne Chen" w:date="2018-07-29T17:50:00Z">
        <w:r w:rsidR="005E6740">
          <w:rPr>
            <w:color w:val="000000"/>
          </w:rPr>
          <w:t xml:space="preserve">at (1,1) </w:t>
        </w:r>
      </w:ins>
      <w:ins w:id="66" w:author="Joanne Chen" w:date="2018-07-29T17:49:00Z">
        <w:r w:rsidR="005E6740">
          <w:rPr>
            <w:color w:val="000000"/>
          </w:rPr>
          <w:t>when the letter we filled in does not form a prefix with “B”.</w:t>
        </w:r>
      </w:ins>
    </w:p>
    <w:p w14:paraId="5232F8A9" w14:textId="16A6E3E5" w:rsidR="001756C5" w:rsidRDefault="001756C5" w:rsidP="00391D4C">
      <w:pPr>
        <w:pStyle w:val="NormalWeb"/>
        <w:spacing w:line="480" w:lineRule="auto"/>
        <w:ind w:firstLine="720"/>
        <w:rPr>
          <w:ins w:id="67" w:author="Joanne Chen" w:date="2018-07-29T17:52:00Z"/>
          <w:color w:val="000000"/>
        </w:rPr>
      </w:pPr>
      <w:r>
        <w:rPr>
          <w:color w:val="000000"/>
        </w:rPr>
        <w:t>If the character at (r, c) is a minus sign, the cell is a block. There are some edge cases for</w:t>
      </w:r>
      <w:r w:rsidR="001E2951">
        <w:rPr>
          <w:color w:val="000000"/>
        </w:rPr>
        <w:t xml:space="preserve"> a</w:t>
      </w:r>
      <w:r>
        <w:rPr>
          <w:color w:val="000000"/>
        </w:rPr>
        <w:t xml:space="preserve"> block cell.</w:t>
      </w:r>
      <w:ins w:id="68" w:author="Joanne Chen" w:date="2018-07-29T13:56:00Z">
        <w:r w:rsidR="005D7FDD">
          <w:rPr>
            <w:color w:val="000000"/>
          </w:rPr>
          <w:t xml:space="preserve"> I came up most of them when I debugged my code. </w:t>
        </w:r>
      </w:ins>
      <w:del w:id="69" w:author="Joanne Chen" w:date="2018-07-29T13:56:00Z">
        <w:r w:rsidDel="005D7FDD">
          <w:rPr>
            <w:color w:val="000000"/>
          </w:rPr>
          <w:delText xml:space="preserve"> </w:delText>
        </w:r>
        <w:r w:rsidR="003B115D" w:rsidDel="005D7FDD">
          <w:rPr>
            <w:color w:val="000000"/>
          </w:rPr>
          <w:delText>M</w:delText>
        </w:r>
        <w:r w:rsidR="00EE4563" w:rsidDel="005D7FDD">
          <w:rPr>
            <w:color w:val="000000"/>
          </w:rPr>
          <w:delText>ost</w:delText>
        </w:r>
        <w:r w:rsidR="003B115D" w:rsidDel="005D7FDD">
          <w:rPr>
            <w:color w:val="000000"/>
          </w:rPr>
          <w:delText xml:space="preserve"> of them come up during </w:delText>
        </w:r>
        <w:r w:rsidR="00226F9B" w:rsidDel="005D7FDD">
          <w:rPr>
            <w:color w:val="000000"/>
          </w:rPr>
          <w:delText>my struggle</w:delText>
        </w:r>
        <w:r w:rsidR="007A4445" w:rsidDel="005D7FDD">
          <w:rPr>
            <w:color w:val="000000"/>
          </w:rPr>
          <w:delText xml:space="preserve"> along</w:delText>
        </w:r>
        <w:r w:rsidR="00226F9B" w:rsidDel="005D7FDD">
          <w:rPr>
            <w:color w:val="000000"/>
          </w:rPr>
          <w:delText xml:space="preserve"> debugging</w:delText>
        </w:r>
      </w:del>
      <w:r w:rsidR="00226F9B">
        <w:rPr>
          <w:color w:val="000000"/>
        </w:rPr>
        <w:t xml:space="preserve">. </w:t>
      </w:r>
      <w:ins w:id="70" w:author="Joanne Chen" w:date="2018-07-29T13:57:00Z">
        <w:r w:rsidR="005D7FDD">
          <w:rPr>
            <w:color w:val="000000"/>
          </w:rPr>
          <w:t xml:space="preserve">When </w:t>
        </w:r>
      </w:ins>
      <w:del w:id="71" w:author="Joanne Chen" w:date="2018-07-29T13:57:00Z">
        <w:r w:rsidR="001E2951" w:rsidDel="005D7FDD">
          <w:rPr>
            <w:color w:val="000000"/>
          </w:rPr>
          <w:delText>If</w:delText>
        </w:r>
      </w:del>
      <w:r w:rsidR="001E2951">
        <w:rPr>
          <w:color w:val="000000"/>
        </w:rPr>
        <w:t xml:space="preserve"> the block cell is the first cell in the board (r = 0, c = 0), simply </w:t>
      </w:r>
      <w:r w:rsidR="001E2951" w:rsidRPr="00980CC2">
        <w:rPr>
          <w:color w:val="000000"/>
        </w:rPr>
        <w:t xml:space="preserve">call the next </w:t>
      </w:r>
      <w:r w:rsidR="007A4445">
        <w:rPr>
          <w:color w:val="000000"/>
        </w:rPr>
        <w:t>cell</w:t>
      </w:r>
      <w:r w:rsidR="00CE70A2">
        <w:rPr>
          <w:color w:val="000000"/>
        </w:rPr>
        <w:t xml:space="preserve"> </w:t>
      </w:r>
      <w:r w:rsidR="003B115D">
        <w:rPr>
          <w:color w:val="000000"/>
        </w:rPr>
        <w:t>as</w:t>
      </w:r>
      <w:r w:rsidR="00CE70A2">
        <w:rPr>
          <w:color w:val="000000"/>
        </w:rPr>
        <w:t xml:space="preserve"> </w:t>
      </w:r>
      <w:r w:rsidR="00FA23FF">
        <w:rPr>
          <w:color w:val="000000"/>
        </w:rPr>
        <w:t>we have</w:t>
      </w:r>
      <w:r w:rsidR="00CE70A2">
        <w:rPr>
          <w:color w:val="000000"/>
        </w:rPr>
        <w:t xml:space="preserve"> no</w:t>
      </w:r>
      <w:r w:rsidR="00FA23FF">
        <w:rPr>
          <w:color w:val="000000"/>
        </w:rPr>
        <w:t xml:space="preserve"> previous letter</w:t>
      </w:r>
      <w:r w:rsidR="00CE70A2">
        <w:rPr>
          <w:color w:val="000000"/>
        </w:rPr>
        <w:t xml:space="preserve"> to check</w:t>
      </w:r>
      <w:r w:rsidR="001E2951" w:rsidRPr="00980CC2">
        <w:rPr>
          <w:color w:val="000000"/>
        </w:rPr>
        <w:t>.</w:t>
      </w:r>
      <w:r w:rsidR="001E2951">
        <w:rPr>
          <w:color w:val="000000"/>
        </w:rPr>
        <w:t xml:space="preserve"> </w:t>
      </w:r>
      <w:ins w:id="72" w:author="Joanne Chen" w:date="2018-07-29T13:57:00Z">
        <w:r w:rsidR="005D7FDD">
          <w:rPr>
            <w:color w:val="000000"/>
          </w:rPr>
          <w:t xml:space="preserve">When </w:t>
        </w:r>
      </w:ins>
      <w:del w:id="73" w:author="Joanne Chen" w:date="2018-07-29T13:57:00Z">
        <w:r w:rsidR="001E2951" w:rsidDel="005D7FDD">
          <w:rPr>
            <w:color w:val="000000"/>
          </w:rPr>
          <w:delText>If</w:delText>
        </w:r>
      </w:del>
      <w:r w:rsidR="001E2951">
        <w:rPr>
          <w:color w:val="000000"/>
        </w:rPr>
        <w:t xml:space="preserve"> the block is on the first row, we need to check if the</w:t>
      </w:r>
      <w:r w:rsidR="003B115D">
        <w:rPr>
          <w:color w:val="000000"/>
        </w:rPr>
        <w:t xml:space="preserve"> left neighbor</w:t>
      </w:r>
      <w:r w:rsidR="001E2951">
        <w:rPr>
          <w:color w:val="000000"/>
        </w:rPr>
        <w:t xml:space="preserve"> cell is a block. If it is, </w:t>
      </w:r>
      <w:r w:rsidR="007A4445">
        <w:rPr>
          <w:color w:val="000000"/>
        </w:rPr>
        <w:t>make</w:t>
      </w:r>
      <w:ins w:id="74" w:author="Joanne Chen" w:date="2018-07-29T13:58:00Z">
        <w:r w:rsidR="001D065D">
          <w:rPr>
            <w:color w:val="000000"/>
          </w:rPr>
          <w:t xml:space="preserve"> </w:t>
        </w:r>
      </w:ins>
      <w:del w:id="75" w:author="Joanne Chen" w:date="2018-07-29T13:58:00Z">
        <w:r w:rsidR="007A4445" w:rsidDel="001D065D">
          <w:rPr>
            <w:color w:val="000000"/>
          </w:rPr>
          <w:delText xml:space="preserve"> a </w:delText>
        </w:r>
      </w:del>
      <w:r w:rsidR="007A4445">
        <w:rPr>
          <w:color w:val="000000"/>
        </w:rPr>
        <w:t xml:space="preserve">next call </w:t>
      </w:r>
      <w:ins w:id="76" w:author="Joanne Chen" w:date="2018-07-29T13:58:00Z">
        <w:r w:rsidR="001D065D">
          <w:rPr>
            <w:color w:val="000000"/>
          </w:rPr>
          <w:t xml:space="preserve">since </w:t>
        </w:r>
      </w:ins>
      <w:del w:id="77" w:author="Joanne Chen" w:date="2018-07-29T13:58:00Z">
        <w:r w:rsidR="007A4445" w:rsidDel="001D065D">
          <w:rPr>
            <w:color w:val="000000"/>
          </w:rPr>
          <w:delText>as</w:delText>
        </w:r>
      </w:del>
      <w:r w:rsidR="007A4445">
        <w:rPr>
          <w:color w:val="000000"/>
        </w:rPr>
        <w:t xml:space="preserve"> the </w:t>
      </w:r>
      <w:ins w:id="78" w:author="Joanne Chen" w:date="2018-07-29T13:59:00Z">
        <w:r w:rsidR="001D065D">
          <w:rPr>
            <w:color w:val="000000"/>
          </w:rPr>
          <w:t xml:space="preserve">left </w:t>
        </w:r>
      </w:ins>
      <w:r w:rsidR="007A4445">
        <w:rPr>
          <w:color w:val="000000"/>
        </w:rPr>
        <w:t>neighbor</w:t>
      </w:r>
      <w:del w:id="79" w:author="Joanne Chen" w:date="2018-07-29T13:59:00Z">
        <w:r w:rsidR="007A4445" w:rsidDel="001D065D">
          <w:rPr>
            <w:color w:val="000000"/>
          </w:rPr>
          <w:delText xml:space="preserve"> block</w:delText>
        </w:r>
      </w:del>
      <w:r w:rsidR="007A4445">
        <w:rPr>
          <w:color w:val="000000"/>
        </w:rPr>
        <w:t xml:space="preserve"> has checked letters in previous cells and we don’t have to check second times</w:t>
      </w:r>
      <w:r w:rsidR="001E2951">
        <w:rPr>
          <w:color w:val="000000"/>
        </w:rPr>
        <w:t>. If it isn’t, check if pre</w:t>
      </w:r>
      <w:r w:rsidR="003B115D">
        <w:rPr>
          <w:color w:val="000000"/>
        </w:rPr>
        <w:t xml:space="preserve">vious letters </w:t>
      </w:r>
      <w:ins w:id="80" w:author="Joanne Chen" w:date="2018-07-29T14:00:00Z">
        <w:r w:rsidR="001D065D">
          <w:rPr>
            <w:color w:val="000000"/>
          </w:rPr>
          <w:t xml:space="preserve">until this cell </w:t>
        </w:r>
      </w:ins>
      <w:r w:rsidR="003B115D">
        <w:rPr>
          <w:color w:val="000000"/>
        </w:rPr>
        <w:t xml:space="preserve">in this row form a word. </w:t>
      </w:r>
      <w:ins w:id="81" w:author="Joanne Chen" w:date="2018-07-29T17:54:00Z">
        <w:r w:rsidR="005E6740">
          <w:rPr>
            <w:color w:val="000000"/>
          </w:rPr>
          <w:t>For example, we need to check if the letter</w:t>
        </w:r>
      </w:ins>
      <w:ins w:id="82" w:author="Joanne Chen" w:date="2018-07-29T17:56:00Z">
        <w:r w:rsidR="009F36D5">
          <w:rPr>
            <w:color w:val="000000"/>
          </w:rPr>
          <w:t xml:space="preserve">s </w:t>
        </w:r>
      </w:ins>
      <w:ins w:id="83" w:author="Joanne Chen" w:date="2018-07-29T17:54:00Z">
        <w:r w:rsidR="005E6740">
          <w:rPr>
            <w:color w:val="000000"/>
          </w:rPr>
          <w:t>in (1,1)</w:t>
        </w:r>
      </w:ins>
      <w:ins w:id="84" w:author="Joanne Chen" w:date="2018-07-29T17:56:00Z">
        <w:r w:rsidR="009F36D5">
          <w:rPr>
            <w:color w:val="000000"/>
          </w:rPr>
          <w:t xml:space="preserve"> and (1,2) form</w:t>
        </w:r>
      </w:ins>
      <w:ins w:id="85" w:author="Joanne Chen" w:date="2018-07-29T17:54:00Z">
        <w:r w:rsidR="005E6740">
          <w:rPr>
            <w:color w:val="000000"/>
          </w:rPr>
          <w:t xml:space="preserve"> a valid word</w:t>
        </w:r>
      </w:ins>
      <w:ins w:id="86" w:author="Joanne Chen" w:date="2018-07-29T17:58:00Z">
        <w:r w:rsidR="009F36D5">
          <w:rPr>
            <w:color w:val="000000"/>
          </w:rPr>
          <w:t xml:space="preserve"> when we reach (1,3)</w:t>
        </w:r>
      </w:ins>
      <w:ins w:id="87" w:author="Joanne Chen" w:date="2018-07-29T17:54:00Z">
        <w:r w:rsidR="009F36D5">
          <w:rPr>
            <w:color w:val="000000"/>
          </w:rPr>
          <w:t xml:space="preserve"> in </w:t>
        </w:r>
      </w:ins>
      <w:ins w:id="88" w:author="Joanne Chen" w:date="2018-07-29T17:55:00Z">
        <w:r w:rsidR="009F36D5">
          <w:rPr>
            <w:color w:val="000000"/>
          </w:rPr>
          <w:t xml:space="preserve">figure 4. </w:t>
        </w:r>
      </w:ins>
      <w:r w:rsidR="003B115D">
        <w:rPr>
          <w:color w:val="000000"/>
        </w:rPr>
        <w:t>If they do, call the next one</w:t>
      </w:r>
      <w:ins w:id="89" w:author="Joanne Chen" w:date="2018-07-29T17:56:00Z">
        <w:r w:rsidR="009F36D5">
          <w:rPr>
            <w:color w:val="000000"/>
          </w:rPr>
          <w:t>, which is cell (2,</w:t>
        </w:r>
      </w:ins>
      <w:ins w:id="90" w:author="Joanne Chen" w:date="2018-07-29T17:57:00Z">
        <w:r w:rsidR="009F36D5">
          <w:rPr>
            <w:color w:val="000000"/>
          </w:rPr>
          <w:t>1</w:t>
        </w:r>
      </w:ins>
      <w:ins w:id="91" w:author="Joanne Chen" w:date="2018-07-29T17:56:00Z">
        <w:r w:rsidR="009F36D5">
          <w:rPr>
            <w:color w:val="000000"/>
          </w:rPr>
          <w:t>)</w:t>
        </w:r>
      </w:ins>
      <w:r w:rsidR="003B115D">
        <w:rPr>
          <w:color w:val="000000"/>
        </w:rPr>
        <w:t>. Otherwise return false to previous cell</w:t>
      </w:r>
      <w:ins w:id="92" w:author="Joanne Chen" w:date="2018-07-29T17:57:00Z">
        <w:r w:rsidR="009F36D5">
          <w:rPr>
            <w:color w:val="000000"/>
          </w:rPr>
          <w:t>, which is cell (1,2)</w:t>
        </w:r>
      </w:ins>
      <w:r w:rsidR="003B115D">
        <w:rPr>
          <w:color w:val="000000"/>
        </w:rPr>
        <w:t>. If the block is on the first column, we</w:t>
      </w:r>
      <w:ins w:id="93" w:author="Joanne Chen" w:date="2018-07-29T14:00:00Z">
        <w:r w:rsidR="001D065D">
          <w:rPr>
            <w:color w:val="000000"/>
          </w:rPr>
          <w:t xml:space="preserve"> nee</w:t>
        </w:r>
      </w:ins>
      <w:ins w:id="94" w:author="Joanne Chen" w:date="2018-07-29T14:01:00Z">
        <w:r w:rsidR="001D065D">
          <w:rPr>
            <w:color w:val="000000"/>
          </w:rPr>
          <w:t>d to</w:t>
        </w:r>
      </w:ins>
      <w:del w:id="95" w:author="Joanne Chen" w:date="2018-07-29T14:00:00Z">
        <w:r w:rsidR="003B115D" w:rsidDel="001D065D">
          <w:rPr>
            <w:color w:val="000000"/>
          </w:rPr>
          <w:delText xml:space="preserve"> would</w:delText>
        </w:r>
        <w:r w:rsidR="007A4445" w:rsidDel="001D065D">
          <w:rPr>
            <w:color w:val="000000"/>
          </w:rPr>
          <w:delText xml:space="preserve"> only</w:delText>
        </w:r>
      </w:del>
      <w:r w:rsidR="003B115D">
        <w:rPr>
          <w:color w:val="000000"/>
        </w:rPr>
        <w:t xml:space="preserve"> check if the top neighbor </w:t>
      </w:r>
      <w:del w:id="96" w:author="Joanne Chen" w:date="2018-07-29T14:01:00Z">
        <w:r w:rsidR="003B115D" w:rsidDel="001D065D">
          <w:rPr>
            <w:color w:val="000000"/>
          </w:rPr>
          <w:delText>cell</w:delText>
        </w:r>
      </w:del>
      <w:ins w:id="97" w:author="Joanne Chen" w:date="2018-07-29T14:01:00Z">
        <w:r w:rsidR="001D065D">
          <w:rPr>
            <w:color w:val="000000"/>
          </w:rPr>
          <w:t>of this cell</w:t>
        </w:r>
      </w:ins>
      <w:r w:rsidR="003B115D">
        <w:rPr>
          <w:color w:val="000000"/>
        </w:rPr>
        <w:t xml:space="preserve"> is a block. </w:t>
      </w:r>
      <w:r w:rsidR="007A4445">
        <w:rPr>
          <w:color w:val="000000"/>
        </w:rPr>
        <w:t>And the algorithm follows</w:t>
      </w:r>
      <w:r w:rsidR="0024288B">
        <w:rPr>
          <w:color w:val="000000"/>
        </w:rPr>
        <w:t xml:space="preserve"> similarly as</w:t>
      </w:r>
      <w:r w:rsidR="007A4445">
        <w:rPr>
          <w:color w:val="000000"/>
        </w:rPr>
        <w:t xml:space="preserve"> block on the first </w:t>
      </w:r>
      <w:r w:rsidR="00C428B7">
        <w:rPr>
          <w:color w:val="000000"/>
        </w:rPr>
        <w:t>row</w:t>
      </w:r>
      <w:r w:rsidR="007A4445">
        <w:rPr>
          <w:color w:val="000000"/>
        </w:rPr>
        <w:t>.</w:t>
      </w:r>
      <w:ins w:id="98" w:author="Joanne Chen" w:date="2018-07-29T17:58:00Z">
        <w:r w:rsidR="009F36D5">
          <w:rPr>
            <w:color w:val="000000"/>
          </w:rPr>
          <w:t xml:space="preserve"> In figure </w:t>
        </w:r>
        <w:r w:rsidR="009F36D5">
          <w:rPr>
            <w:color w:val="000000"/>
          </w:rPr>
          <w:lastRenderedPageBreak/>
          <w:t xml:space="preserve">4, </w:t>
        </w:r>
      </w:ins>
      <w:ins w:id="99" w:author="Joanne Chen" w:date="2018-07-29T17:59:00Z">
        <w:r w:rsidR="009F36D5">
          <w:rPr>
            <w:color w:val="000000"/>
          </w:rPr>
          <w:t xml:space="preserve">we </w:t>
        </w:r>
        <w:proofErr w:type="gramStart"/>
        <w:r w:rsidR="009F36D5">
          <w:rPr>
            <w:color w:val="000000"/>
          </w:rPr>
          <w:t>have to</w:t>
        </w:r>
        <w:proofErr w:type="gramEnd"/>
        <w:r w:rsidR="009F36D5">
          <w:rPr>
            <w:color w:val="000000"/>
          </w:rPr>
          <w:t xml:space="preserve"> check if letters in (1,1) and (2,1) form a valid word when we reach a block at (3,1).</w:t>
        </w:r>
      </w:ins>
      <w:r w:rsidR="007A4445">
        <w:rPr>
          <w:color w:val="000000"/>
        </w:rPr>
        <w:t xml:space="preserve"> </w:t>
      </w:r>
      <w:r w:rsidR="003B115D">
        <w:rPr>
          <w:color w:val="000000"/>
        </w:rPr>
        <w:t>For block that is n</w:t>
      </w:r>
      <w:r w:rsidR="009A3362">
        <w:rPr>
          <w:color w:val="000000"/>
        </w:rPr>
        <w:t>one of</w:t>
      </w:r>
      <w:r w:rsidR="003B115D">
        <w:rPr>
          <w:color w:val="000000"/>
        </w:rPr>
        <w:t xml:space="preserve"> the above three cases,</w:t>
      </w:r>
      <w:ins w:id="100" w:author="Joanne Chen" w:date="2018-07-29T18:00:00Z">
        <w:r w:rsidR="009F36D5">
          <w:rPr>
            <w:color w:val="000000"/>
          </w:rPr>
          <w:t xml:space="preserve"> like the situation of figure 5,</w:t>
        </w:r>
      </w:ins>
      <w:r w:rsidR="00E551DD">
        <w:rPr>
          <w:color w:val="000000"/>
        </w:rPr>
        <w:t xml:space="preserve"> we </w:t>
      </w:r>
      <w:ins w:id="101" w:author="Joanne Chen" w:date="2018-07-29T14:02:00Z">
        <w:r w:rsidR="001D065D">
          <w:rPr>
            <w:color w:val="000000"/>
          </w:rPr>
          <w:t xml:space="preserve">need to </w:t>
        </w:r>
      </w:ins>
      <w:del w:id="102" w:author="Joanne Chen" w:date="2018-07-29T14:02:00Z">
        <w:r w:rsidR="00E551DD" w:rsidDel="001D065D">
          <w:rPr>
            <w:color w:val="000000"/>
          </w:rPr>
          <w:delText xml:space="preserve">would </w:delText>
        </w:r>
      </w:del>
      <w:r w:rsidR="00E551DD">
        <w:rPr>
          <w:color w:val="000000"/>
        </w:rPr>
        <w:t xml:space="preserve">check </w:t>
      </w:r>
      <w:ins w:id="103" w:author="Joanne Chen" w:date="2018-07-29T14:02:00Z">
        <w:r w:rsidR="001D065D">
          <w:rPr>
            <w:color w:val="000000"/>
          </w:rPr>
          <w:t xml:space="preserve">both </w:t>
        </w:r>
      </w:ins>
      <w:del w:id="104" w:author="Joanne Chen" w:date="2018-07-29T14:02:00Z">
        <w:r w:rsidR="00522328" w:rsidDel="001D065D">
          <w:rPr>
            <w:color w:val="000000"/>
          </w:rPr>
          <w:delText xml:space="preserve">if </w:delText>
        </w:r>
      </w:del>
      <w:r w:rsidR="0024288B">
        <w:rPr>
          <w:color w:val="000000"/>
        </w:rPr>
        <w:t>its</w:t>
      </w:r>
      <w:r w:rsidR="00522328">
        <w:rPr>
          <w:color w:val="000000"/>
        </w:rPr>
        <w:t xml:space="preserve"> left neighbor cell and top neighbor cell</w:t>
      </w:r>
      <w:del w:id="105" w:author="Joanne Chen" w:date="2018-07-29T14:02:00Z">
        <w:r w:rsidR="00522328" w:rsidDel="001D065D">
          <w:rPr>
            <w:color w:val="000000"/>
          </w:rPr>
          <w:delText xml:space="preserve"> are block</w:delText>
        </w:r>
      </w:del>
      <w:r w:rsidR="00522328">
        <w:rPr>
          <w:color w:val="000000"/>
        </w:rPr>
        <w:t xml:space="preserve">. If they both are blocks, </w:t>
      </w:r>
      <w:r w:rsidR="0024288B">
        <w:rPr>
          <w:color w:val="000000"/>
        </w:rPr>
        <w:t>simply</w:t>
      </w:r>
      <w:r w:rsidR="00522328">
        <w:rPr>
          <w:color w:val="000000"/>
        </w:rPr>
        <w:t xml:space="preserve"> </w:t>
      </w:r>
      <w:ins w:id="106" w:author="Joanne Chen" w:date="2018-07-29T14:03:00Z">
        <w:r w:rsidR="001D065D">
          <w:rPr>
            <w:color w:val="000000"/>
          </w:rPr>
          <w:t>make next call</w:t>
        </w:r>
      </w:ins>
      <w:del w:id="107" w:author="Joanne Chen" w:date="2018-07-29T14:03:00Z">
        <w:r w:rsidR="00522328" w:rsidDel="001D065D">
          <w:rPr>
            <w:color w:val="000000"/>
          </w:rPr>
          <w:delText>call next</w:delText>
        </w:r>
      </w:del>
      <w:r w:rsidR="00522328">
        <w:rPr>
          <w:color w:val="000000"/>
        </w:rPr>
        <w:t xml:space="preserve">. If one of them is block, check if </w:t>
      </w:r>
      <w:del w:id="108" w:author="Joanne Chen" w:date="2018-07-29T14:04:00Z">
        <w:r w:rsidR="00522328" w:rsidDel="001D065D">
          <w:rPr>
            <w:color w:val="000000"/>
          </w:rPr>
          <w:delText>the</w:delText>
        </w:r>
      </w:del>
      <w:r w:rsidR="00522328">
        <w:rPr>
          <w:color w:val="000000"/>
        </w:rPr>
        <w:t xml:space="preserve"> previous letters form a word. </w:t>
      </w:r>
      <w:r w:rsidR="009A3362">
        <w:rPr>
          <w:color w:val="000000"/>
        </w:rPr>
        <w:t xml:space="preserve">If neither of them is block, check </w:t>
      </w:r>
      <w:r w:rsidR="00FA23FF">
        <w:rPr>
          <w:color w:val="000000"/>
        </w:rPr>
        <w:t>if</w:t>
      </w:r>
      <w:r w:rsidR="009A3362">
        <w:rPr>
          <w:color w:val="000000"/>
        </w:rPr>
        <w:t xml:space="preserve"> previous letters </w:t>
      </w:r>
      <w:ins w:id="109" w:author="Joanne Chen" w:date="2018-07-29T14:04:00Z">
        <w:r w:rsidR="001D065D">
          <w:rPr>
            <w:color w:val="000000"/>
          </w:rPr>
          <w:t xml:space="preserve">from directions of </w:t>
        </w:r>
      </w:ins>
      <w:del w:id="110" w:author="Joanne Chen" w:date="2018-07-29T14:04:00Z">
        <w:r w:rsidR="009A3362" w:rsidDel="001D065D">
          <w:rPr>
            <w:color w:val="000000"/>
          </w:rPr>
          <w:delText xml:space="preserve">in </w:delText>
        </w:r>
        <w:r w:rsidR="0024288B" w:rsidDel="001D065D">
          <w:rPr>
            <w:color w:val="000000"/>
          </w:rPr>
          <w:delText>both</w:delText>
        </w:r>
      </w:del>
      <w:r w:rsidR="009A3362">
        <w:rPr>
          <w:color w:val="000000"/>
        </w:rPr>
        <w:t xml:space="preserve"> row r and column c form a word</w:t>
      </w:r>
      <w:r w:rsidR="0024288B">
        <w:rPr>
          <w:color w:val="000000"/>
        </w:rPr>
        <w:t>.</w:t>
      </w:r>
      <w:ins w:id="111" w:author="Joanne Chen" w:date="2018-07-29T18:01:00Z">
        <w:r w:rsidR="009F36D5">
          <w:rPr>
            <w:color w:val="000000"/>
          </w:rPr>
          <w:t xml:space="preserve"> So in figure 5, we need to check letters in (1,2) and (</w:t>
        </w:r>
      </w:ins>
      <w:ins w:id="112" w:author="Joanne Chen" w:date="2018-07-29T18:02:00Z">
        <w:r w:rsidR="009F36D5">
          <w:rPr>
            <w:color w:val="000000"/>
          </w:rPr>
          <w:t>2,1</w:t>
        </w:r>
      </w:ins>
      <w:ins w:id="113" w:author="Joanne Chen" w:date="2018-07-29T18:01:00Z">
        <w:r w:rsidR="009F36D5">
          <w:rPr>
            <w:color w:val="000000"/>
          </w:rPr>
          <w:t>)</w:t>
        </w:r>
      </w:ins>
      <w:ins w:id="114" w:author="Joanne Chen" w:date="2018-07-29T18:02:00Z">
        <w:r w:rsidR="009F36D5">
          <w:rPr>
            <w:color w:val="000000"/>
          </w:rPr>
          <w:t xml:space="preserve"> separately</w:t>
        </w:r>
        <w:bookmarkStart w:id="115" w:name="_GoBack"/>
        <w:bookmarkEnd w:id="115"/>
        <w:r w:rsidR="009F36D5">
          <w:rPr>
            <w:color w:val="000000"/>
          </w:rPr>
          <w:t>.</w:t>
        </w:r>
      </w:ins>
      <w:r w:rsidR="0024288B">
        <w:rPr>
          <w:color w:val="000000"/>
        </w:rPr>
        <w:t xml:space="preserve"> </w:t>
      </w:r>
      <w:r w:rsidR="00FA23FF">
        <w:rPr>
          <w:color w:val="000000"/>
        </w:rPr>
        <w:t xml:space="preserve">We would </w:t>
      </w:r>
      <w:r w:rsidR="0024288B">
        <w:rPr>
          <w:color w:val="000000"/>
        </w:rPr>
        <w:t xml:space="preserve">handle </w:t>
      </w:r>
      <w:r w:rsidR="00FA23FF">
        <w:rPr>
          <w:color w:val="000000"/>
        </w:rPr>
        <w:t xml:space="preserve">solution print and runtime record once the last cell on the board is </w:t>
      </w:r>
      <w:commentRangeStart w:id="116"/>
      <w:r w:rsidR="00FA23FF">
        <w:rPr>
          <w:color w:val="000000"/>
        </w:rPr>
        <w:t>sol</w:t>
      </w:r>
      <w:r w:rsidR="00FE30E3">
        <w:rPr>
          <w:color w:val="000000"/>
        </w:rPr>
        <w:t>ved</w:t>
      </w:r>
      <w:r w:rsidR="00C44979">
        <w:rPr>
          <w:color w:val="000000"/>
        </w:rPr>
        <w:t>.</w:t>
      </w:r>
      <w:commentRangeEnd w:id="116"/>
      <w:r w:rsidR="00A51D05">
        <w:rPr>
          <w:rStyle w:val="CommentReference"/>
          <w:rFonts w:asciiTheme="minorHAnsi" w:eastAsiaTheme="minorEastAsia" w:hAnsiTheme="minorHAnsi" w:cstheme="minorBidi"/>
        </w:rPr>
        <w:commentReference w:id="116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"/>
        <w:gridCol w:w="653"/>
        <w:gridCol w:w="630"/>
      </w:tblGrid>
      <w:tr w:rsidR="005E6740" w14:paraId="73F438FD" w14:textId="77777777" w:rsidTr="00A02AC5">
        <w:trPr>
          <w:trHeight w:val="479"/>
          <w:ins w:id="117" w:author="Joanne Chen" w:date="2018-07-29T17:52:00Z"/>
        </w:trPr>
        <w:tc>
          <w:tcPr>
            <w:tcW w:w="602" w:type="dxa"/>
          </w:tcPr>
          <w:p w14:paraId="1D030DA8" w14:textId="77777777" w:rsidR="005E6740" w:rsidRDefault="005E6740" w:rsidP="00A02AC5">
            <w:pPr>
              <w:pStyle w:val="NormalWeb"/>
              <w:spacing w:line="480" w:lineRule="auto"/>
              <w:rPr>
                <w:ins w:id="118" w:author="Joanne Chen" w:date="2018-07-29T17:52:00Z"/>
                <w:color w:val="000000"/>
              </w:rPr>
            </w:pPr>
            <w:ins w:id="119" w:author="Joanne Chen" w:date="2018-07-29T17:52:00Z">
              <w:r>
                <w:rPr>
                  <w:color w:val="000000"/>
                </w:rPr>
                <w:t>+</w:t>
              </w:r>
            </w:ins>
          </w:p>
        </w:tc>
        <w:tc>
          <w:tcPr>
            <w:tcW w:w="653" w:type="dxa"/>
          </w:tcPr>
          <w:p w14:paraId="192F9B88" w14:textId="5B290A52" w:rsidR="005E6740" w:rsidRDefault="005E6740" w:rsidP="00A02AC5">
            <w:pPr>
              <w:pStyle w:val="NormalWeb"/>
              <w:spacing w:line="480" w:lineRule="auto"/>
              <w:rPr>
                <w:ins w:id="120" w:author="Joanne Chen" w:date="2018-07-29T17:52:00Z"/>
                <w:color w:val="000000"/>
              </w:rPr>
            </w:pPr>
            <w:ins w:id="121" w:author="Joanne Chen" w:date="2018-07-29T17:52:00Z">
              <w:r>
                <w:rPr>
                  <w:color w:val="000000"/>
                </w:rPr>
                <w:t>+</w:t>
              </w:r>
            </w:ins>
          </w:p>
        </w:tc>
        <w:tc>
          <w:tcPr>
            <w:tcW w:w="630" w:type="dxa"/>
          </w:tcPr>
          <w:p w14:paraId="526E7E68" w14:textId="77777777" w:rsidR="005E6740" w:rsidRDefault="005E6740" w:rsidP="00A02AC5">
            <w:pPr>
              <w:pStyle w:val="NormalWeb"/>
              <w:spacing w:line="480" w:lineRule="auto"/>
              <w:rPr>
                <w:ins w:id="122" w:author="Joanne Chen" w:date="2018-07-29T17:52:00Z"/>
                <w:color w:val="000000"/>
              </w:rPr>
            </w:pPr>
            <w:ins w:id="123" w:author="Joanne Chen" w:date="2018-07-29T17:52:00Z">
              <w:r>
                <w:rPr>
                  <w:color w:val="000000"/>
                </w:rPr>
                <w:t>+</w:t>
              </w:r>
            </w:ins>
          </w:p>
        </w:tc>
      </w:tr>
      <w:tr w:rsidR="005E6740" w14:paraId="103633E0" w14:textId="77777777" w:rsidTr="00A02AC5">
        <w:trPr>
          <w:trHeight w:val="344"/>
          <w:ins w:id="124" w:author="Joanne Chen" w:date="2018-07-29T17:52:00Z"/>
        </w:trPr>
        <w:tc>
          <w:tcPr>
            <w:tcW w:w="602" w:type="dxa"/>
          </w:tcPr>
          <w:p w14:paraId="7B3B409C" w14:textId="05D6EC6F" w:rsidR="005E6740" w:rsidRDefault="009F36D5" w:rsidP="00A02AC5">
            <w:pPr>
              <w:pStyle w:val="NormalWeb"/>
              <w:spacing w:line="480" w:lineRule="auto"/>
              <w:rPr>
                <w:ins w:id="125" w:author="Joanne Chen" w:date="2018-07-29T17:52:00Z"/>
                <w:color w:val="000000"/>
              </w:rPr>
            </w:pPr>
            <w:ins w:id="126" w:author="Joanne Chen" w:date="2018-07-29T17:57:00Z">
              <w:r>
                <w:rPr>
                  <w:color w:val="000000"/>
                </w:rPr>
                <w:t>+</w:t>
              </w:r>
            </w:ins>
          </w:p>
        </w:tc>
        <w:tc>
          <w:tcPr>
            <w:tcW w:w="653" w:type="dxa"/>
          </w:tcPr>
          <w:p w14:paraId="2B2AA6DF" w14:textId="0E16CDED" w:rsidR="005E6740" w:rsidRDefault="005E6740" w:rsidP="00A02AC5">
            <w:pPr>
              <w:pStyle w:val="NormalWeb"/>
              <w:spacing w:line="480" w:lineRule="auto"/>
              <w:rPr>
                <w:ins w:id="127" w:author="Joanne Chen" w:date="2018-07-29T17:52:00Z"/>
                <w:color w:val="000000"/>
              </w:rPr>
            </w:pPr>
            <w:ins w:id="128" w:author="Joanne Chen" w:date="2018-07-29T17:53:00Z">
              <w:r>
                <w:rPr>
                  <w:noProof/>
                  <w:color w:val="000000"/>
                </w:rPr>
                <mc:AlternateContent>
                  <mc:Choice Requires="wpi">
                    <w:drawing>
                      <wp:anchor distT="0" distB="0" distL="114300" distR="114300" simplePos="0" relativeHeight="251660288" behindDoc="0" locked="0" layoutInCell="1" allowOverlap="1" wp14:anchorId="1BE6C7CE" wp14:editId="596153C1">
                        <wp:simplePos x="0" y="0"/>
                        <wp:positionH relativeFrom="column">
                          <wp:posOffset>28575</wp:posOffset>
                        </wp:positionH>
                        <wp:positionV relativeFrom="paragraph">
                          <wp:posOffset>163830</wp:posOffset>
                        </wp:positionV>
                        <wp:extent cx="206410" cy="360"/>
                        <wp:effectExtent l="76200" t="152400" r="117475" b="152400"/>
                        <wp:wrapNone/>
                        <wp:docPr id="16" name="Ink 16"/>
                        <wp:cNvGraphicFramePr/>
                        <a:graphic xmlns:a="http://schemas.openxmlformats.org/drawingml/2006/main">
                          <a:graphicData uri="http://schemas.microsoft.com/office/word/2010/wordprocessingInk">
                            <w14:contentPart bwMode="auto" r:id="rId9">
                              <w14:nvContentPartPr>
                                <w14:cNvContentPartPr/>
                              </w14:nvContentPartPr>
                              <w14:xfrm>
                                <a:off x="0" y="0"/>
                                <a:ext cx="206410" cy="360"/>
                              </w14:xfrm>
                            </w14:contentPart>
                          </a:graphicData>
                        </a:graphic>
                        <wp14:sizeRelH relativeFrom="margin">
                          <wp14:pctWidth>0</wp14:pctWidth>
                        </wp14:sizeRelH>
                      </wp:anchor>
                    </w:drawing>
                  </mc:Choice>
                  <mc:Fallback>
                    <w:pict>
                      <v:shapetype w14:anchorId="545FB233"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nk 16" o:spid="_x0000_s1026" type="#_x0000_t75" style="position:absolute;margin-left:-2pt;margin-top:4.4pt;width:24.7pt;height:17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">
                        <v:imagedata r:id="rId10" o:title=""/>
                      </v:shape>
                    </w:pict>
                  </mc:Fallback>
                </mc:AlternateContent>
              </w:r>
            </w:ins>
          </w:p>
        </w:tc>
        <w:tc>
          <w:tcPr>
            <w:tcW w:w="630" w:type="dxa"/>
          </w:tcPr>
          <w:p w14:paraId="1E5078C7" w14:textId="77777777" w:rsidR="005E6740" w:rsidRDefault="005E6740" w:rsidP="00A02AC5">
            <w:pPr>
              <w:pStyle w:val="NormalWeb"/>
              <w:spacing w:line="480" w:lineRule="auto"/>
              <w:rPr>
                <w:ins w:id="129" w:author="Joanne Chen" w:date="2018-07-29T17:52:00Z"/>
                <w:color w:val="000000"/>
              </w:rPr>
            </w:pPr>
            <w:ins w:id="130" w:author="Joanne Chen" w:date="2018-07-29T17:52:00Z">
              <w:r>
                <w:rPr>
                  <w:color w:val="000000"/>
                </w:rPr>
                <w:t>+</w:t>
              </w:r>
            </w:ins>
          </w:p>
        </w:tc>
      </w:tr>
      <w:tr w:rsidR="005E6740" w14:paraId="58F50D62" w14:textId="77777777" w:rsidTr="00A02AC5">
        <w:trPr>
          <w:trHeight w:val="326"/>
          <w:ins w:id="131" w:author="Joanne Chen" w:date="2018-07-29T17:52:00Z"/>
        </w:trPr>
        <w:tc>
          <w:tcPr>
            <w:tcW w:w="602" w:type="dxa"/>
          </w:tcPr>
          <w:p w14:paraId="0A70DA17" w14:textId="77777777" w:rsidR="005E6740" w:rsidRDefault="005E6740" w:rsidP="00A02AC5">
            <w:pPr>
              <w:pStyle w:val="NormalWeb"/>
              <w:spacing w:line="480" w:lineRule="auto"/>
              <w:rPr>
                <w:ins w:id="132" w:author="Joanne Chen" w:date="2018-07-29T17:52:00Z"/>
                <w:color w:val="000000"/>
              </w:rPr>
            </w:pPr>
            <w:ins w:id="133" w:author="Joanne Chen" w:date="2018-07-29T17:52:00Z">
              <w:r>
                <w:rPr>
                  <w:color w:val="000000"/>
                </w:rPr>
                <w:t>+</w:t>
              </w:r>
            </w:ins>
          </w:p>
        </w:tc>
        <w:tc>
          <w:tcPr>
            <w:tcW w:w="653" w:type="dxa"/>
          </w:tcPr>
          <w:p w14:paraId="266B634C" w14:textId="77777777" w:rsidR="005E6740" w:rsidRDefault="005E6740" w:rsidP="00A02AC5">
            <w:pPr>
              <w:pStyle w:val="NormalWeb"/>
              <w:spacing w:line="480" w:lineRule="auto"/>
              <w:rPr>
                <w:ins w:id="134" w:author="Joanne Chen" w:date="2018-07-29T17:52:00Z"/>
                <w:color w:val="000000"/>
              </w:rPr>
            </w:pPr>
            <w:ins w:id="135" w:author="Joanne Chen" w:date="2018-07-29T17:52:00Z">
              <w:r>
                <w:rPr>
                  <w:color w:val="000000"/>
                </w:rPr>
                <w:t>+</w:t>
              </w:r>
            </w:ins>
          </w:p>
        </w:tc>
        <w:tc>
          <w:tcPr>
            <w:tcW w:w="630" w:type="dxa"/>
          </w:tcPr>
          <w:p w14:paraId="00CD2445" w14:textId="77777777" w:rsidR="005E6740" w:rsidRDefault="005E6740" w:rsidP="00A02AC5">
            <w:pPr>
              <w:pStyle w:val="NormalWeb"/>
              <w:spacing w:line="480" w:lineRule="auto"/>
              <w:rPr>
                <w:ins w:id="136" w:author="Joanne Chen" w:date="2018-07-29T17:52:00Z"/>
                <w:color w:val="000000"/>
              </w:rPr>
            </w:pPr>
            <w:ins w:id="137" w:author="Joanne Chen" w:date="2018-07-29T17:52:00Z">
              <w:r>
                <w:rPr>
                  <w:color w:val="000000"/>
                </w:rPr>
                <w:t>+</w:t>
              </w:r>
            </w:ins>
          </w:p>
        </w:tc>
      </w:tr>
    </w:tbl>
    <w:p w14:paraId="3255C68D" w14:textId="7D537099" w:rsidR="005E6740" w:rsidRDefault="005E6740" w:rsidP="005E6740">
      <w:pPr>
        <w:pStyle w:val="NormalWeb"/>
        <w:spacing w:line="480" w:lineRule="auto"/>
        <w:rPr>
          <w:ins w:id="138" w:author="Joanne Chen" w:date="2018-07-29T17:25:00Z"/>
          <w:color w:val="000000"/>
        </w:rPr>
        <w:pPrChange w:id="139" w:author="Joanne Chen" w:date="2018-07-29T17:52:00Z">
          <w:pPr>
            <w:pStyle w:val="NormalWeb"/>
            <w:spacing w:line="480" w:lineRule="auto"/>
            <w:ind w:firstLine="720"/>
          </w:pPr>
        </w:pPrChange>
      </w:pPr>
      <w:ins w:id="140" w:author="Joanne Chen" w:date="2018-07-29T17:52:00Z">
        <w:r w:rsidRPr="00A02AC5">
          <w:rPr>
            <w:color w:val="000000"/>
            <w:sz w:val="20"/>
            <w:szCs w:val="20"/>
          </w:rPr>
          <w:t xml:space="preserve">Figure </w:t>
        </w:r>
        <w:r>
          <w:rPr>
            <w:color w:val="000000"/>
            <w:sz w:val="20"/>
            <w:szCs w:val="20"/>
          </w:rPr>
          <w:t>5</w:t>
        </w:r>
        <w:r>
          <w:rPr>
            <w:color w:val="000000"/>
            <w:sz w:val="20"/>
            <w:szCs w:val="20"/>
          </w:rPr>
          <w:t xml:space="preserve">                                         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"/>
        <w:gridCol w:w="653"/>
        <w:gridCol w:w="630"/>
      </w:tblGrid>
      <w:tr w:rsidR="005E6740" w14:paraId="2E76A126" w14:textId="77777777" w:rsidTr="00A02AC5">
        <w:trPr>
          <w:trHeight w:val="479"/>
          <w:ins w:id="141" w:author="Joanne Chen" w:date="2018-07-29T17:50:00Z"/>
        </w:trPr>
        <w:tc>
          <w:tcPr>
            <w:tcW w:w="602" w:type="dxa"/>
          </w:tcPr>
          <w:p w14:paraId="1FB81E7F" w14:textId="77777777" w:rsidR="005E6740" w:rsidRDefault="005E6740" w:rsidP="00A02AC5">
            <w:pPr>
              <w:pStyle w:val="NormalWeb"/>
              <w:spacing w:line="480" w:lineRule="auto"/>
              <w:rPr>
                <w:ins w:id="142" w:author="Joanne Chen" w:date="2018-07-29T17:50:00Z"/>
                <w:color w:val="000000"/>
              </w:rPr>
            </w:pPr>
            <w:ins w:id="143" w:author="Joanne Chen" w:date="2018-07-29T17:50:00Z">
              <w:r>
                <w:rPr>
                  <w:color w:val="000000"/>
                </w:rPr>
                <w:t>+</w:t>
              </w:r>
            </w:ins>
          </w:p>
        </w:tc>
        <w:tc>
          <w:tcPr>
            <w:tcW w:w="653" w:type="dxa"/>
          </w:tcPr>
          <w:p w14:paraId="7576B16B" w14:textId="0A3AE838" w:rsidR="005E6740" w:rsidRDefault="005E6740" w:rsidP="00A02AC5">
            <w:pPr>
              <w:pStyle w:val="NormalWeb"/>
              <w:spacing w:line="480" w:lineRule="auto"/>
              <w:rPr>
                <w:ins w:id="144" w:author="Joanne Chen" w:date="2018-07-29T17:50:00Z"/>
                <w:color w:val="000000"/>
              </w:rPr>
            </w:pPr>
            <w:ins w:id="145" w:author="Joanne Chen" w:date="2018-07-29T17:51:00Z">
              <w:r>
                <w:rPr>
                  <w:noProof/>
                  <w:color w:val="000000"/>
                </w:rPr>
                <mc:AlternateContent>
                  <mc:Choice Requires="wpi">
                    <w:drawing>
                      <wp:anchor distT="0" distB="0" distL="114300" distR="114300" simplePos="0" relativeHeight="251659264" behindDoc="0" locked="0" layoutInCell="1" allowOverlap="1" wp14:anchorId="7365746A" wp14:editId="242DC067">
                        <wp:simplePos x="0" y="0"/>
                        <wp:positionH relativeFrom="column">
                          <wp:posOffset>460375</wp:posOffset>
                        </wp:positionH>
                        <wp:positionV relativeFrom="paragraph">
                          <wp:posOffset>168910</wp:posOffset>
                        </wp:positionV>
                        <wp:extent cx="190500" cy="360"/>
                        <wp:effectExtent l="95250" t="152400" r="114300" b="152400"/>
                        <wp:wrapNone/>
                        <wp:docPr id="12" name="Ink 12"/>
                        <wp:cNvGraphicFramePr/>
                        <a:graphic xmlns:a="http://schemas.openxmlformats.org/drawingml/2006/main">
                          <a:graphicData uri="http://schemas.microsoft.com/office/word/2010/wordprocessingInk">
                            <w14:contentPart bwMode="auto" r:id="rId11">
                              <w14:nvContentPartPr>
                                <w14:cNvContentPartPr/>
                              </w14:nvContentPartPr>
                              <w14:xfrm>
                                <a:off x="0" y="0"/>
                                <a:ext cx="190500" cy="360"/>
                              </w14:xfrm>
                            </w14:contentPart>
                          </a:graphicData>
                        </a:graphic>
                        <wp14:sizeRelH relativeFrom="margin">
                          <wp14:pctWidth>0</wp14:pctWidth>
                        </wp14:sizeRelH>
                      </wp:anchor>
                    </w:drawing>
                  </mc:Choice>
                  <mc:Fallback>
                    <w:pict>
                      <v:shape w14:anchorId="0BD7D3F6" id="Ink 12" o:spid="_x0000_s1026" type="#_x0000_t75" style="position:absolute;margin-left:32pt;margin-top:4.8pt;width:23.5pt;height:17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">
                        <v:imagedata r:id="rId12" o:title=""/>
                      </v:shape>
                    </w:pict>
                  </mc:Fallback>
                </mc:AlternateContent>
              </w:r>
            </w:ins>
            <w:ins w:id="146" w:author="Joanne Chen" w:date="2018-07-29T17:55:00Z">
              <w:r w:rsidR="009F36D5">
                <w:rPr>
                  <w:color w:val="000000"/>
                </w:rPr>
                <w:t>+</w:t>
              </w:r>
            </w:ins>
          </w:p>
        </w:tc>
        <w:tc>
          <w:tcPr>
            <w:tcW w:w="630" w:type="dxa"/>
          </w:tcPr>
          <w:p w14:paraId="65815A6B" w14:textId="738BCD98" w:rsidR="005E6740" w:rsidRDefault="005E6740" w:rsidP="00A02AC5">
            <w:pPr>
              <w:pStyle w:val="NormalWeb"/>
              <w:spacing w:line="480" w:lineRule="auto"/>
              <w:rPr>
                <w:ins w:id="147" w:author="Joanne Chen" w:date="2018-07-29T17:50:00Z"/>
                <w:color w:val="000000"/>
              </w:rPr>
            </w:pPr>
          </w:p>
        </w:tc>
      </w:tr>
      <w:tr w:rsidR="005E6740" w14:paraId="1304988A" w14:textId="77777777" w:rsidTr="00A02AC5">
        <w:trPr>
          <w:trHeight w:val="344"/>
          <w:ins w:id="148" w:author="Joanne Chen" w:date="2018-07-29T17:50:00Z"/>
        </w:trPr>
        <w:tc>
          <w:tcPr>
            <w:tcW w:w="602" w:type="dxa"/>
          </w:tcPr>
          <w:p w14:paraId="18110653" w14:textId="77777777" w:rsidR="005E6740" w:rsidRDefault="005E6740" w:rsidP="00A02AC5">
            <w:pPr>
              <w:pStyle w:val="NormalWeb"/>
              <w:spacing w:line="480" w:lineRule="auto"/>
              <w:rPr>
                <w:ins w:id="149" w:author="Joanne Chen" w:date="2018-07-29T17:50:00Z"/>
                <w:color w:val="000000"/>
              </w:rPr>
            </w:pPr>
            <w:ins w:id="150" w:author="Joanne Chen" w:date="2018-07-29T17:50:00Z">
              <w:r>
                <w:rPr>
                  <w:color w:val="000000"/>
                </w:rPr>
                <w:t>+</w:t>
              </w:r>
            </w:ins>
          </w:p>
        </w:tc>
        <w:tc>
          <w:tcPr>
            <w:tcW w:w="653" w:type="dxa"/>
          </w:tcPr>
          <w:p w14:paraId="602C579F" w14:textId="77777777" w:rsidR="005E6740" w:rsidRDefault="005E6740" w:rsidP="00A02AC5">
            <w:pPr>
              <w:pStyle w:val="NormalWeb"/>
              <w:spacing w:line="480" w:lineRule="auto"/>
              <w:rPr>
                <w:ins w:id="151" w:author="Joanne Chen" w:date="2018-07-29T17:50:00Z"/>
                <w:color w:val="000000"/>
              </w:rPr>
            </w:pPr>
            <w:ins w:id="152" w:author="Joanne Chen" w:date="2018-07-29T17:50:00Z">
              <w:r>
                <w:rPr>
                  <w:color w:val="000000"/>
                </w:rPr>
                <w:t>+</w:t>
              </w:r>
            </w:ins>
          </w:p>
        </w:tc>
        <w:tc>
          <w:tcPr>
            <w:tcW w:w="630" w:type="dxa"/>
          </w:tcPr>
          <w:p w14:paraId="202A54D1" w14:textId="77777777" w:rsidR="005E6740" w:rsidRDefault="005E6740" w:rsidP="00A02AC5">
            <w:pPr>
              <w:pStyle w:val="NormalWeb"/>
              <w:spacing w:line="480" w:lineRule="auto"/>
              <w:rPr>
                <w:ins w:id="153" w:author="Joanne Chen" w:date="2018-07-29T17:50:00Z"/>
                <w:color w:val="000000"/>
              </w:rPr>
            </w:pPr>
            <w:ins w:id="154" w:author="Joanne Chen" w:date="2018-07-29T17:50:00Z">
              <w:r>
                <w:rPr>
                  <w:color w:val="000000"/>
                </w:rPr>
                <w:t>+</w:t>
              </w:r>
            </w:ins>
          </w:p>
        </w:tc>
      </w:tr>
      <w:tr w:rsidR="005E6740" w14:paraId="3D9ADD53" w14:textId="77777777" w:rsidTr="00A02AC5">
        <w:trPr>
          <w:trHeight w:val="326"/>
          <w:ins w:id="155" w:author="Joanne Chen" w:date="2018-07-29T17:50:00Z"/>
        </w:trPr>
        <w:tc>
          <w:tcPr>
            <w:tcW w:w="602" w:type="dxa"/>
          </w:tcPr>
          <w:p w14:paraId="325CABF8" w14:textId="2264AE8E" w:rsidR="005E6740" w:rsidRDefault="009F36D5" w:rsidP="00A02AC5">
            <w:pPr>
              <w:pStyle w:val="NormalWeb"/>
              <w:spacing w:line="480" w:lineRule="auto"/>
              <w:rPr>
                <w:ins w:id="156" w:author="Joanne Chen" w:date="2018-07-29T17:50:00Z"/>
                <w:color w:val="000000"/>
              </w:rPr>
            </w:pPr>
            <w:ins w:id="157" w:author="Joanne Chen" w:date="2018-07-29T17:57:00Z">
              <w:r>
                <w:rPr>
                  <w:noProof/>
                  <w:color w:val="000000"/>
                </w:rPr>
                <mc:AlternateContent>
                  <mc:Choice Requires="wpi">
                    <w:drawing>
                      <wp:anchor distT="0" distB="0" distL="114300" distR="114300" simplePos="0" relativeHeight="251662336" behindDoc="0" locked="0" layoutInCell="1" allowOverlap="1" wp14:anchorId="0B894200" wp14:editId="04C46CC0">
                        <wp:simplePos x="0" y="0"/>
                        <wp:positionH relativeFrom="column">
                          <wp:posOffset>25400</wp:posOffset>
                        </wp:positionH>
                        <wp:positionV relativeFrom="paragraph">
                          <wp:posOffset>178435</wp:posOffset>
                        </wp:positionV>
                        <wp:extent cx="190500" cy="360"/>
                        <wp:effectExtent l="95250" t="152400" r="114300" b="152400"/>
                        <wp:wrapNone/>
                        <wp:docPr id="17" name="Ink 17"/>
                        <wp:cNvGraphicFramePr/>
                        <a:graphic xmlns:a="http://schemas.openxmlformats.org/drawingml/2006/main">
                          <a:graphicData uri="http://schemas.microsoft.com/office/word/2010/wordprocessingInk">
                            <w14:contentPart bwMode="auto" r:id="rId13">
                              <w14:nvContentPartPr>
                                <w14:cNvContentPartPr/>
                              </w14:nvContentPartPr>
                              <w14:xfrm>
                                <a:off x="0" y="0"/>
                                <a:ext cx="190500" cy="360"/>
                              </w14:xfrm>
                            </w14:contentPart>
                          </a:graphicData>
                        </a:graphic>
                        <wp14:sizeRelH relativeFrom="margin">
                          <wp14:pctWidth>0</wp14:pctWidth>
                        </wp14:sizeRelH>
                      </wp:anchor>
                    </w:drawing>
                  </mc:Choice>
                  <mc:Fallback>
                    <w:pict>
                      <v:shape w14:anchorId="1DEB2D0F" id="Ink 17" o:spid="_x0000_s1026" type="#_x0000_t75" style="position:absolute;margin-left:-2.25pt;margin-top:5.55pt;width:23.5pt;height:17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">
                        <v:imagedata r:id="rId12" o:title=""/>
                      </v:shape>
                    </w:pict>
                  </mc:Fallback>
                </mc:AlternateContent>
              </w:r>
            </w:ins>
          </w:p>
        </w:tc>
        <w:tc>
          <w:tcPr>
            <w:tcW w:w="653" w:type="dxa"/>
          </w:tcPr>
          <w:p w14:paraId="283E07A9" w14:textId="77777777" w:rsidR="005E6740" w:rsidRDefault="005E6740" w:rsidP="00A02AC5">
            <w:pPr>
              <w:pStyle w:val="NormalWeb"/>
              <w:spacing w:line="480" w:lineRule="auto"/>
              <w:rPr>
                <w:ins w:id="158" w:author="Joanne Chen" w:date="2018-07-29T17:50:00Z"/>
                <w:color w:val="000000"/>
              </w:rPr>
            </w:pPr>
            <w:ins w:id="159" w:author="Joanne Chen" w:date="2018-07-29T17:50:00Z">
              <w:r>
                <w:rPr>
                  <w:color w:val="000000"/>
                </w:rPr>
                <w:t>+</w:t>
              </w:r>
            </w:ins>
          </w:p>
        </w:tc>
        <w:tc>
          <w:tcPr>
            <w:tcW w:w="630" w:type="dxa"/>
          </w:tcPr>
          <w:p w14:paraId="6EB8AB91" w14:textId="77777777" w:rsidR="005E6740" w:rsidRDefault="005E6740" w:rsidP="00A02AC5">
            <w:pPr>
              <w:pStyle w:val="NormalWeb"/>
              <w:spacing w:line="480" w:lineRule="auto"/>
              <w:rPr>
                <w:ins w:id="160" w:author="Joanne Chen" w:date="2018-07-29T17:50:00Z"/>
                <w:color w:val="000000"/>
              </w:rPr>
            </w:pPr>
            <w:ins w:id="161" w:author="Joanne Chen" w:date="2018-07-29T17:50:00Z">
              <w:r>
                <w:rPr>
                  <w:color w:val="000000"/>
                </w:rPr>
                <w:t>+</w:t>
              </w:r>
            </w:ins>
          </w:p>
        </w:tc>
      </w:tr>
    </w:tbl>
    <w:p w14:paraId="58BA51D6" w14:textId="323CB991" w:rsidR="00B816E5" w:rsidRDefault="005E6740" w:rsidP="00B816E5">
      <w:pPr>
        <w:pStyle w:val="NormalWeb"/>
        <w:spacing w:line="480" w:lineRule="auto"/>
        <w:rPr>
          <w:ins w:id="162" w:author="Joanne Chen" w:date="2018-07-29T17:40:00Z"/>
          <w:color w:val="000000"/>
        </w:rPr>
      </w:pPr>
      <w:ins w:id="163" w:author="Joanne Chen" w:date="2018-07-29T17:50:00Z">
        <w:r w:rsidRPr="00A02AC5">
          <w:rPr>
            <w:color w:val="000000"/>
            <w:sz w:val="20"/>
            <w:szCs w:val="20"/>
          </w:rPr>
          <w:t xml:space="preserve">Figure </w:t>
        </w:r>
        <w:r>
          <w:rPr>
            <w:color w:val="000000"/>
            <w:sz w:val="20"/>
            <w:szCs w:val="20"/>
          </w:rPr>
          <w:t>4</w:t>
        </w:r>
        <w:r>
          <w:rPr>
            <w:color w:val="000000"/>
            <w:sz w:val="20"/>
            <w:szCs w:val="20"/>
          </w:rPr>
          <w:t xml:space="preserve">                                          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"/>
        <w:gridCol w:w="653"/>
        <w:gridCol w:w="630"/>
      </w:tblGrid>
      <w:tr w:rsidR="00B816E5" w14:paraId="3AE71F5C" w14:textId="77777777" w:rsidTr="00A02AC5">
        <w:trPr>
          <w:trHeight w:val="479"/>
          <w:ins w:id="164" w:author="Joanne Chen" w:date="2018-07-29T17:40:00Z"/>
        </w:trPr>
        <w:tc>
          <w:tcPr>
            <w:tcW w:w="602" w:type="dxa"/>
          </w:tcPr>
          <w:p w14:paraId="7EE264B7" w14:textId="311CEEFD" w:rsidR="00B816E5" w:rsidRDefault="005E6740" w:rsidP="00A02AC5">
            <w:pPr>
              <w:pStyle w:val="NormalWeb"/>
              <w:spacing w:line="480" w:lineRule="auto"/>
              <w:rPr>
                <w:ins w:id="165" w:author="Joanne Chen" w:date="2018-07-29T17:40:00Z"/>
                <w:color w:val="000000"/>
              </w:rPr>
            </w:pPr>
            <w:ins w:id="166" w:author="Joanne Chen" w:date="2018-07-29T17:45:00Z">
              <w:r>
                <w:rPr>
                  <w:color w:val="000000"/>
                </w:rPr>
                <w:t>+</w:t>
              </w:r>
            </w:ins>
          </w:p>
        </w:tc>
        <w:tc>
          <w:tcPr>
            <w:tcW w:w="653" w:type="dxa"/>
          </w:tcPr>
          <w:p w14:paraId="4E3EC8D9" w14:textId="78209660" w:rsidR="00B816E5" w:rsidRDefault="00B816E5" w:rsidP="00A02AC5">
            <w:pPr>
              <w:pStyle w:val="NormalWeb"/>
              <w:spacing w:line="480" w:lineRule="auto"/>
              <w:rPr>
                <w:ins w:id="167" w:author="Joanne Chen" w:date="2018-07-29T17:40:00Z"/>
                <w:color w:val="000000"/>
              </w:rPr>
            </w:pPr>
            <w:ins w:id="168" w:author="Joanne Chen" w:date="2018-07-29T17:42:00Z">
              <w:r>
                <w:rPr>
                  <w:color w:val="000000"/>
                </w:rPr>
                <w:t>B</w:t>
              </w:r>
            </w:ins>
          </w:p>
        </w:tc>
        <w:tc>
          <w:tcPr>
            <w:tcW w:w="630" w:type="dxa"/>
          </w:tcPr>
          <w:p w14:paraId="59AC1D26" w14:textId="77777777" w:rsidR="00B816E5" w:rsidRDefault="00B816E5" w:rsidP="00A02AC5">
            <w:pPr>
              <w:pStyle w:val="NormalWeb"/>
              <w:spacing w:line="480" w:lineRule="auto"/>
              <w:rPr>
                <w:ins w:id="169" w:author="Joanne Chen" w:date="2018-07-29T17:40:00Z"/>
                <w:color w:val="000000"/>
              </w:rPr>
            </w:pPr>
            <w:ins w:id="170" w:author="Joanne Chen" w:date="2018-07-29T17:40:00Z">
              <w:r>
                <w:rPr>
                  <w:color w:val="000000"/>
                </w:rPr>
                <w:t>+</w:t>
              </w:r>
            </w:ins>
          </w:p>
        </w:tc>
      </w:tr>
      <w:tr w:rsidR="00B816E5" w14:paraId="4342DA2C" w14:textId="77777777" w:rsidTr="00A02AC5">
        <w:trPr>
          <w:trHeight w:val="344"/>
          <w:ins w:id="171" w:author="Joanne Chen" w:date="2018-07-29T17:40:00Z"/>
        </w:trPr>
        <w:tc>
          <w:tcPr>
            <w:tcW w:w="602" w:type="dxa"/>
          </w:tcPr>
          <w:p w14:paraId="4FAADD1E" w14:textId="77777777" w:rsidR="00B816E5" w:rsidRDefault="00B816E5" w:rsidP="00A02AC5">
            <w:pPr>
              <w:pStyle w:val="NormalWeb"/>
              <w:spacing w:line="480" w:lineRule="auto"/>
              <w:rPr>
                <w:ins w:id="172" w:author="Joanne Chen" w:date="2018-07-29T17:40:00Z"/>
                <w:color w:val="000000"/>
              </w:rPr>
            </w:pPr>
            <w:ins w:id="173" w:author="Joanne Chen" w:date="2018-07-29T17:40:00Z">
              <w:r>
                <w:rPr>
                  <w:color w:val="000000"/>
                </w:rPr>
                <w:t>+</w:t>
              </w:r>
            </w:ins>
          </w:p>
        </w:tc>
        <w:tc>
          <w:tcPr>
            <w:tcW w:w="653" w:type="dxa"/>
          </w:tcPr>
          <w:p w14:paraId="68F1B9CA" w14:textId="77777777" w:rsidR="00B816E5" w:rsidRDefault="00B816E5" w:rsidP="00A02AC5">
            <w:pPr>
              <w:pStyle w:val="NormalWeb"/>
              <w:spacing w:line="480" w:lineRule="auto"/>
              <w:rPr>
                <w:ins w:id="174" w:author="Joanne Chen" w:date="2018-07-29T17:40:00Z"/>
                <w:color w:val="000000"/>
              </w:rPr>
            </w:pPr>
            <w:ins w:id="175" w:author="Joanne Chen" w:date="2018-07-29T17:40:00Z">
              <w:r>
                <w:rPr>
                  <w:color w:val="000000"/>
                </w:rPr>
                <w:t>+</w:t>
              </w:r>
            </w:ins>
          </w:p>
        </w:tc>
        <w:tc>
          <w:tcPr>
            <w:tcW w:w="630" w:type="dxa"/>
          </w:tcPr>
          <w:p w14:paraId="1C7157D2" w14:textId="77777777" w:rsidR="00B816E5" w:rsidRDefault="00B816E5" w:rsidP="00A02AC5">
            <w:pPr>
              <w:pStyle w:val="NormalWeb"/>
              <w:spacing w:line="480" w:lineRule="auto"/>
              <w:rPr>
                <w:ins w:id="176" w:author="Joanne Chen" w:date="2018-07-29T17:40:00Z"/>
                <w:color w:val="000000"/>
              </w:rPr>
            </w:pPr>
            <w:ins w:id="177" w:author="Joanne Chen" w:date="2018-07-29T17:40:00Z">
              <w:r>
                <w:rPr>
                  <w:color w:val="000000"/>
                </w:rPr>
                <w:t>+</w:t>
              </w:r>
            </w:ins>
          </w:p>
        </w:tc>
      </w:tr>
      <w:tr w:rsidR="00B816E5" w14:paraId="370B5549" w14:textId="77777777" w:rsidTr="00A02AC5">
        <w:trPr>
          <w:trHeight w:val="326"/>
          <w:ins w:id="178" w:author="Joanne Chen" w:date="2018-07-29T17:40:00Z"/>
        </w:trPr>
        <w:tc>
          <w:tcPr>
            <w:tcW w:w="602" w:type="dxa"/>
          </w:tcPr>
          <w:p w14:paraId="76B89D60" w14:textId="77777777" w:rsidR="00B816E5" w:rsidRDefault="00B816E5" w:rsidP="00A02AC5">
            <w:pPr>
              <w:pStyle w:val="NormalWeb"/>
              <w:spacing w:line="480" w:lineRule="auto"/>
              <w:rPr>
                <w:ins w:id="179" w:author="Joanne Chen" w:date="2018-07-29T17:40:00Z"/>
                <w:color w:val="000000"/>
              </w:rPr>
            </w:pPr>
            <w:ins w:id="180" w:author="Joanne Chen" w:date="2018-07-29T17:40:00Z">
              <w:r>
                <w:rPr>
                  <w:color w:val="000000"/>
                </w:rPr>
                <w:t>+</w:t>
              </w:r>
            </w:ins>
          </w:p>
        </w:tc>
        <w:tc>
          <w:tcPr>
            <w:tcW w:w="653" w:type="dxa"/>
          </w:tcPr>
          <w:p w14:paraId="237A7273" w14:textId="77777777" w:rsidR="00B816E5" w:rsidRDefault="00B816E5" w:rsidP="00A02AC5">
            <w:pPr>
              <w:pStyle w:val="NormalWeb"/>
              <w:spacing w:line="480" w:lineRule="auto"/>
              <w:rPr>
                <w:ins w:id="181" w:author="Joanne Chen" w:date="2018-07-29T17:40:00Z"/>
                <w:color w:val="000000"/>
              </w:rPr>
            </w:pPr>
            <w:ins w:id="182" w:author="Joanne Chen" w:date="2018-07-29T17:40:00Z">
              <w:r>
                <w:rPr>
                  <w:color w:val="000000"/>
                </w:rPr>
                <w:t>+</w:t>
              </w:r>
            </w:ins>
          </w:p>
        </w:tc>
        <w:tc>
          <w:tcPr>
            <w:tcW w:w="630" w:type="dxa"/>
          </w:tcPr>
          <w:p w14:paraId="2B8561F2" w14:textId="77777777" w:rsidR="00B816E5" w:rsidRDefault="00B816E5" w:rsidP="00A02AC5">
            <w:pPr>
              <w:pStyle w:val="NormalWeb"/>
              <w:spacing w:line="480" w:lineRule="auto"/>
              <w:rPr>
                <w:ins w:id="183" w:author="Joanne Chen" w:date="2018-07-29T17:40:00Z"/>
                <w:color w:val="000000"/>
              </w:rPr>
            </w:pPr>
            <w:ins w:id="184" w:author="Joanne Chen" w:date="2018-07-29T17:40:00Z">
              <w:r>
                <w:rPr>
                  <w:color w:val="000000"/>
                </w:rPr>
                <w:t>+</w:t>
              </w:r>
            </w:ins>
          </w:p>
        </w:tc>
      </w:tr>
    </w:tbl>
    <w:p w14:paraId="6CAD94F4" w14:textId="2636F7B2" w:rsidR="005E6740" w:rsidRDefault="00B816E5" w:rsidP="005E6740">
      <w:pPr>
        <w:pStyle w:val="NormalWeb"/>
        <w:spacing w:line="480" w:lineRule="auto"/>
        <w:rPr>
          <w:ins w:id="185" w:author="Joanne Chen" w:date="2018-07-29T17:45:00Z"/>
          <w:color w:val="000000"/>
        </w:rPr>
      </w:pPr>
      <w:ins w:id="186" w:author="Joanne Chen" w:date="2018-07-29T17:40:00Z">
        <w:r w:rsidRPr="00A02AC5">
          <w:rPr>
            <w:color w:val="000000"/>
            <w:sz w:val="20"/>
            <w:szCs w:val="20"/>
          </w:rPr>
          <w:t xml:space="preserve">Figure </w:t>
        </w:r>
      </w:ins>
      <w:ins w:id="187" w:author="Joanne Chen" w:date="2018-07-29T17:45:00Z">
        <w:r w:rsidR="005E6740">
          <w:rPr>
            <w:color w:val="000000"/>
            <w:sz w:val="20"/>
            <w:szCs w:val="20"/>
          </w:rPr>
          <w:t xml:space="preserve">3                                          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"/>
        <w:gridCol w:w="653"/>
        <w:gridCol w:w="630"/>
      </w:tblGrid>
      <w:tr w:rsidR="005E6740" w14:paraId="79E5754D" w14:textId="77777777" w:rsidTr="00A02AC5">
        <w:trPr>
          <w:trHeight w:val="479"/>
          <w:ins w:id="188" w:author="Joanne Chen" w:date="2018-07-29T17:45:00Z"/>
        </w:trPr>
        <w:tc>
          <w:tcPr>
            <w:tcW w:w="602" w:type="dxa"/>
          </w:tcPr>
          <w:p w14:paraId="5A38342C" w14:textId="77777777" w:rsidR="005E6740" w:rsidRDefault="005E6740" w:rsidP="00A02AC5">
            <w:pPr>
              <w:pStyle w:val="NormalWeb"/>
              <w:spacing w:line="480" w:lineRule="auto"/>
              <w:rPr>
                <w:ins w:id="189" w:author="Joanne Chen" w:date="2018-07-29T17:45:00Z"/>
                <w:color w:val="000000"/>
              </w:rPr>
            </w:pPr>
            <w:ins w:id="190" w:author="Joanne Chen" w:date="2018-07-29T17:45:00Z">
              <w:r>
                <w:rPr>
                  <w:color w:val="000000"/>
                </w:rPr>
                <w:t>A</w:t>
              </w:r>
            </w:ins>
          </w:p>
        </w:tc>
        <w:tc>
          <w:tcPr>
            <w:tcW w:w="653" w:type="dxa"/>
          </w:tcPr>
          <w:p w14:paraId="39366C9A" w14:textId="77777777" w:rsidR="005E6740" w:rsidRDefault="005E6740" w:rsidP="00A02AC5">
            <w:pPr>
              <w:pStyle w:val="NormalWeb"/>
              <w:spacing w:line="480" w:lineRule="auto"/>
              <w:rPr>
                <w:ins w:id="191" w:author="Joanne Chen" w:date="2018-07-29T17:45:00Z"/>
                <w:color w:val="000000"/>
              </w:rPr>
            </w:pPr>
            <w:ins w:id="192" w:author="Joanne Chen" w:date="2018-07-29T17:45:00Z">
              <w:r>
                <w:rPr>
                  <w:color w:val="000000"/>
                </w:rPr>
                <w:t>B</w:t>
              </w:r>
            </w:ins>
          </w:p>
        </w:tc>
        <w:tc>
          <w:tcPr>
            <w:tcW w:w="630" w:type="dxa"/>
          </w:tcPr>
          <w:p w14:paraId="77F12A02" w14:textId="77777777" w:rsidR="005E6740" w:rsidRDefault="005E6740" w:rsidP="00A02AC5">
            <w:pPr>
              <w:pStyle w:val="NormalWeb"/>
              <w:spacing w:line="480" w:lineRule="auto"/>
              <w:rPr>
                <w:ins w:id="193" w:author="Joanne Chen" w:date="2018-07-29T17:45:00Z"/>
                <w:color w:val="000000"/>
              </w:rPr>
            </w:pPr>
            <w:ins w:id="194" w:author="Joanne Chen" w:date="2018-07-29T17:45:00Z">
              <w:r>
                <w:rPr>
                  <w:color w:val="000000"/>
                </w:rPr>
                <w:t>+</w:t>
              </w:r>
            </w:ins>
          </w:p>
        </w:tc>
      </w:tr>
      <w:tr w:rsidR="005E6740" w14:paraId="3CB5A2D8" w14:textId="77777777" w:rsidTr="00A02AC5">
        <w:trPr>
          <w:trHeight w:val="344"/>
          <w:ins w:id="195" w:author="Joanne Chen" w:date="2018-07-29T17:45:00Z"/>
        </w:trPr>
        <w:tc>
          <w:tcPr>
            <w:tcW w:w="602" w:type="dxa"/>
          </w:tcPr>
          <w:p w14:paraId="72D1FE6F" w14:textId="77777777" w:rsidR="005E6740" w:rsidRDefault="005E6740" w:rsidP="00A02AC5">
            <w:pPr>
              <w:pStyle w:val="NormalWeb"/>
              <w:spacing w:line="480" w:lineRule="auto"/>
              <w:rPr>
                <w:ins w:id="196" w:author="Joanne Chen" w:date="2018-07-29T17:45:00Z"/>
                <w:color w:val="000000"/>
              </w:rPr>
            </w:pPr>
            <w:ins w:id="197" w:author="Joanne Chen" w:date="2018-07-29T17:45:00Z">
              <w:r>
                <w:rPr>
                  <w:color w:val="000000"/>
                </w:rPr>
                <w:lastRenderedPageBreak/>
                <w:t>+</w:t>
              </w:r>
            </w:ins>
          </w:p>
        </w:tc>
        <w:tc>
          <w:tcPr>
            <w:tcW w:w="653" w:type="dxa"/>
          </w:tcPr>
          <w:p w14:paraId="7D1AE514" w14:textId="77777777" w:rsidR="005E6740" w:rsidRDefault="005E6740" w:rsidP="00A02AC5">
            <w:pPr>
              <w:pStyle w:val="NormalWeb"/>
              <w:spacing w:line="480" w:lineRule="auto"/>
              <w:rPr>
                <w:ins w:id="198" w:author="Joanne Chen" w:date="2018-07-29T17:45:00Z"/>
                <w:color w:val="000000"/>
              </w:rPr>
            </w:pPr>
            <w:ins w:id="199" w:author="Joanne Chen" w:date="2018-07-29T17:45:00Z">
              <w:r>
                <w:rPr>
                  <w:color w:val="000000"/>
                </w:rPr>
                <w:t>+</w:t>
              </w:r>
            </w:ins>
          </w:p>
        </w:tc>
        <w:tc>
          <w:tcPr>
            <w:tcW w:w="630" w:type="dxa"/>
          </w:tcPr>
          <w:p w14:paraId="0BD31ABE" w14:textId="77777777" w:rsidR="005E6740" w:rsidRDefault="005E6740" w:rsidP="00A02AC5">
            <w:pPr>
              <w:pStyle w:val="NormalWeb"/>
              <w:spacing w:line="480" w:lineRule="auto"/>
              <w:rPr>
                <w:ins w:id="200" w:author="Joanne Chen" w:date="2018-07-29T17:45:00Z"/>
                <w:color w:val="000000"/>
              </w:rPr>
            </w:pPr>
            <w:ins w:id="201" w:author="Joanne Chen" w:date="2018-07-29T17:45:00Z">
              <w:r>
                <w:rPr>
                  <w:color w:val="000000"/>
                </w:rPr>
                <w:t>+</w:t>
              </w:r>
            </w:ins>
          </w:p>
        </w:tc>
      </w:tr>
      <w:tr w:rsidR="005E6740" w14:paraId="53D10099" w14:textId="77777777" w:rsidTr="00A02AC5">
        <w:trPr>
          <w:trHeight w:val="326"/>
          <w:ins w:id="202" w:author="Joanne Chen" w:date="2018-07-29T17:45:00Z"/>
        </w:trPr>
        <w:tc>
          <w:tcPr>
            <w:tcW w:w="602" w:type="dxa"/>
          </w:tcPr>
          <w:p w14:paraId="1F351EAC" w14:textId="77777777" w:rsidR="005E6740" w:rsidRDefault="005E6740" w:rsidP="00A02AC5">
            <w:pPr>
              <w:pStyle w:val="NormalWeb"/>
              <w:spacing w:line="480" w:lineRule="auto"/>
              <w:rPr>
                <w:ins w:id="203" w:author="Joanne Chen" w:date="2018-07-29T17:45:00Z"/>
                <w:color w:val="000000"/>
              </w:rPr>
            </w:pPr>
            <w:ins w:id="204" w:author="Joanne Chen" w:date="2018-07-29T17:45:00Z">
              <w:r>
                <w:rPr>
                  <w:color w:val="000000"/>
                </w:rPr>
                <w:t>+</w:t>
              </w:r>
            </w:ins>
          </w:p>
        </w:tc>
        <w:tc>
          <w:tcPr>
            <w:tcW w:w="653" w:type="dxa"/>
          </w:tcPr>
          <w:p w14:paraId="53E67D08" w14:textId="77777777" w:rsidR="005E6740" w:rsidRDefault="005E6740" w:rsidP="00A02AC5">
            <w:pPr>
              <w:pStyle w:val="NormalWeb"/>
              <w:spacing w:line="480" w:lineRule="auto"/>
              <w:rPr>
                <w:ins w:id="205" w:author="Joanne Chen" w:date="2018-07-29T17:45:00Z"/>
                <w:color w:val="000000"/>
              </w:rPr>
            </w:pPr>
            <w:ins w:id="206" w:author="Joanne Chen" w:date="2018-07-29T17:45:00Z">
              <w:r>
                <w:rPr>
                  <w:color w:val="000000"/>
                </w:rPr>
                <w:t>+</w:t>
              </w:r>
            </w:ins>
          </w:p>
        </w:tc>
        <w:tc>
          <w:tcPr>
            <w:tcW w:w="630" w:type="dxa"/>
          </w:tcPr>
          <w:p w14:paraId="4C577FDC" w14:textId="77777777" w:rsidR="005E6740" w:rsidRDefault="005E6740" w:rsidP="00A02AC5">
            <w:pPr>
              <w:pStyle w:val="NormalWeb"/>
              <w:spacing w:line="480" w:lineRule="auto"/>
              <w:rPr>
                <w:ins w:id="207" w:author="Joanne Chen" w:date="2018-07-29T17:45:00Z"/>
                <w:color w:val="000000"/>
              </w:rPr>
            </w:pPr>
            <w:ins w:id="208" w:author="Joanne Chen" w:date="2018-07-29T17:45:00Z">
              <w:r>
                <w:rPr>
                  <w:color w:val="000000"/>
                </w:rPr>
                <w:t>+</w:t>
              </w:r>
            </w:ins>
          </w:p>
        </w:tc>
      </w:tr>
    </w:tbl>
    <w:p w14:paraId="03EFB90F" w14:textId="798B8332" w:rsidR="0024655F" w:rsidRPr="00B816E5" w:rsidRDefault="005E6740" w:rsidP="0024655F">
      <w:pPr>
        <w:pStyle w:val="NormalWeb"/>
        <w:spacing w:line="480" w:lineRule="auto"/>
        <w:rPr>
          <w:ins w:id="209" w:author="Joanne Chen" w:date="2018-07-29T17:23:00Z"/>
          <w:color w:val="000000"/>
          <w:sz w:val="20"/>
          <w:szCs w:val="20"/>
          <w:rPrChange w:id="210" w:author="Joanne Chen" w:date="2018-07-29T17:40:00Z">
            <w:rPr>
              <w:ins w:id="211" w:author="Joanne Chen" w:date="2018-07-29T17:23:00Z"/>
              <w:color w:val="000000"/>
            </w:rPr>
          </w:rPrChange>
        </w:rPr>
        <w:pPrChange w:id="212" w:author="Joanne Chen" w:date="2018-07-29T17:25:00Z">
          <w:pPr>
            <w:pStyle w:val="NormalWeb"/>
            <w:spacing w:line="480" w:lineRule="auto"/>
            <w:ind w:firstLine="720"/>
          </w:pPr>
        </w:pPrChange>
      </w:pPr>
      <w:ins w:id="213" w:author="Joanne Chen" w:date="2018-07-29T17:45:00Z">
        <w:r w:rsidRPr="00A02AC5">
          <w:rPr>
            <w:color w:val="000000"/>
            <w:sz w:val="20"/>
            <w:szCs w:val="20"/>
          </w:rPr>
          <w:t xml:space="preserve">Figure </w:t>
        </w:r>
        <w:r>
          <w:rPr>
            <w:color w:val="000000"/>
            <w:sz w:val="20"/>
            <w:szCs w:val="20"/>
          </w:rPr>
          <w:t>2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  <w:tblPrChange w:id="214" w:author="Joanne Chen" w:date="2018-07-29T17:33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602"/>
        <w:gridCol w:w="653"/>
        <w:gridCol w:w="630"/>
        <w:tblGridChange w:id="215">
          <w:tblGrid>
            <w:gridCol w:w="533"/>
            <w:gridCol w:w="756"/>
            <w:gridCol w:w="568"/>
          </w:tblGrid>
        </w:tblGridChange>
      </w:tblGrid>
      <w:tr w:rsidR="0024655F" w14:paraId="1873F222" w14:textId="77777777" w:rsidTr="00B816E5">
        <w:trPr>
          <w:trHeight w:val="479"/>
          <w:ins w:id="216" w:author="Joanne Chen" w:date="2018-07-29T17:24:00Z"/>
          <w:trPrChange w:id="217" w:author="Joanne Chen" w:date="2018-07-29T17:33:00Z">
            <w:trPr>
              <w:trHeight w:val="472"/>
            </w:trPr>
          </w:trPrChange>
        </w:trPr>
        <w:tc>
          <w:tcPr>
            <w:tcW w:w="602" w:type="dxa"/>
            <w:tcPrChange w:id="218" w:author="Joanne Chen" w:date="2018-07-29T17:33:00Z">
              <w:tcPr>
                <w:tcW w:w="533" w:type="dxa"/>
              </w:tcPr>
            </w:tcPrChange>
          </w:tcPr>
          <w:p w14:paraId="076FEDC8" w14:textId="6765C9E0" w:rsidR="0024655F" w:rsidRDefault="00B816E5" w:rsidP="00391D4C">
            <w:pPr>
              <w:pStyle w:val="NormalWeb"/>
              <w:spacing w:line="480" w:lineRule="auto"/>
              <w:rPr>
                <w:ins w:id="219" w:author="Joanne Chen" w:date="2018-07-29T17:24:00Z"/>
                <w:color w:val="000000"/>
              </w:rPr>
            </w:pPr>
            <w:ins w:id="220" w:author="Joanne Chen" w:date="2018-07-29T17:33:00Z">
              <w:r>
                <w:rPr>
                  <w:color w:val="000000"/>
                </w:rPr>
                <w:t>A</w:t>
              </w:r>
            </w:ins>
          </w:p>
        </w:tc>
        <w:tc>
          <w:tcPr>
            <w:tcW w:w="653" w:type="dxa"/>
            <w:tcPrChange w:id="221" w:author="Joanne Chen" w:date="2018-07-29T17:33:00Z">
              <w:tcPr>
                <w:tcW w:w="541" w:type="dxa"/>
              </w:tcPr>
            </w:tcPrChange>
          </w:tcPr>
          <w:p w14:paraId="6C01C6DA" w14:textId="6AF177C1" w:rsidR="0024655F" w:rsidRDefault="00B816E5" w:rsidP="00391D4C">
            <w:pPr>
              <w:pStyle w:val="NormalWeb"/>
              <w:spacing w:line="480" w:lineRule="auto"/>
              <w:rPr>
                <w:ins w:id="222" w:author="Joanne Chen" w:date="2018-07-29T17:24:00Z"/>
                <w:color w:val="000000"/>
              </w:rPr>
            </w:pPr>
            <w:ins w:id="223" w:author="Joanne Chen" w:date="2018-07-29T17:33:00Z">
              <w:r>
                <w:rPr>
                  <w:color w:val="000000"/>
                </w:rPr>
                <w:t>A</w:t>
              </w:r>
            </w:ins>
          </w:p>
        </w:tc>
        <w:tc>
          <w:tcPr>
            <w:tcW w:w="630" w:type="dxa"/>
            <w:tcPrChange w:id="224" w:author="Joanne Chen" w:date="2018-07-29T17:33:00Z">
              <w:tcPr>
                <w:tcW w:w="568" w:type="dxa"/>
              </w:tcPr>
            </w:tcPrChange>
          </w:tcPr>
          <w:p w14:paraId="1B36980D" w14:textId="01232370" w:rsidR="0024655F" w:rsidRDefault="0024655F" w:rsidP="00391D4C">
            <w:pPr>
              <w:pStyle w:val="NormalWeb"/>
              <w:spacing w:line="480" w:lineRule="auto"/>
              <w:rPr>
                <w:ins w:id="225" w:author="Joanne Chen" w:date="2018-07-29T17:24:00Z"/>
                <w:color w:val="000000"/>
              </w:rPr>
            </w:pPr>
            <w:ins w:id="226" w:author="Joanne Chen" w:date="2018-07-29T17:32:00Z">
              <w:r>
                <w:rPr>
                  <w:color w:val="000000"/>
                </w:rPr>
                <w:t>+</w:t>
              </w:r>
            </w:ins>
          </w:p>
        </w:tc>
      </w:tr>
      <w:tr w:rsidR="0024655F" w14:paraId="405303A3" w14:textId="77777777" w:rsidTr="00B816E5">
        <w:trPr>
          <w:trHeight w:val="344"/>
          <w:ins w:id="227" w:author="Joanne Chen" w:date="2018-07-29T17:24:00Z"/>
          <w:trPrChange w:id="228" w:author="Joanne Chen" w:date="2018-07-29T17:33:00Z">
            <w:trPr>
              <w:trHeight w:val="339"/>
            </w:trPr>
          </w:trPrChange>
        </w:trPr>
        <w:tc>
          <w:tcPr>
            <w:tcW w:w="602" w:type="dxa"/>
            <w:tcPrChange w:id="229" w:author="Joanne Chen" w:date="2018-07-29T17:33:00Z">
              <w:tcPr>
                <w:tcW w:w="533" w:type="dxa"/>
              </w:tcPr>
            </w:tcPrChange>
          </w:tcPr>
          <w:p w14:paraId="331CB9CD" w14:textId="3C133ACE" w:rsidR="0024655F" w:rsidRDefault="0024655F" w:rsidP="00391D4C">
            <w:pPr>
              <w:pStyle w:val="NormalWeb"/>
              <w:spacing w:line="480" w:lineRule="auto"/>
              <w:rPr>
                <w:ins w:id="230" w:author="Joanne Chen" w:date="2018-07-29T17:24:00Z"/>
                <w:color w:val="000000"/>
              </w:rPr>
            </w:pPr>
            <w:ins w:id="231" w:author="Joanne Chen" w:date="2018-07-29T17:32:00Z">
              <w:r>
                <w:rPr>
                  <w:color w:val="000000"/>
                </w:rPr>
                <w:t>+</w:t>
              </w:r>
            </w:ins>
          </w:p>
        </w:tc>
        <w:tc>
          <w:tcPr>
            <w:tcW w:w="653" w:type="dxa"/>
            <w:tcPrChange w:id="232" w:author="Joanne Chen" w:date="2018-07-29T17:33:00Z">
              <w:tcPr>
                <w:tcW w:w="541" w:type="dxa"/>
              </w:tcPr>
            </w:tcPrChange>
          </w:tcPr>
          <w:p w14:paraId="7010B0D5" w14:textId="48C3D6BD" w:rsidR="0024655F" w:rsidRDefault="0024655F" w:rsidP="00391D4C">
            <w:pPr>
              <w:pStyle w:val="NormalWeb"/>
              <w:spacing w:line="480" w:lineRule="auto"/>
              <w:rPr>
                <w:ins w:id="233" w:author="Joanne Chen" w:date="2018-07-29T17:24:00Z"/>
                <w:color w:val="000000"/>
              </w:rPr>
            </w:pPr>
            <w:ins w:id="234" w:author="Joanne Chen" w:date="2018-07-29T17:32:00Z">
              <w:r>
                <w:rPr>
                  <w:color w:val="000000"/>
                </w:rPr>
                <w:t>+</w:t>
              </w:r>
            </w:ins>
          </w:p>
        </w:tc>
        <w:tc>
          <w:tcPr>
            <w:tcW w:w="630" w:type="dxa"/>
            <w:tcPrChange w:id="235" w:author="Joanne Chen" w:date="2018-07-29T17:33:00Z">
              <w:tcPr>
                <w:tcW w:w="568" w:type="dxa"/>
              </w:tcPr>
            </w:tcPrChange>
          </w:tcPr>
          <w:p w14:paraId="4B5CC088" w14:textId="1C11F72A" w:rsidR="0024655F" w:rsidRDefault="0024655F" w:rsidP="00391D4C">
            <w:pPr>
              <w:pStyle w:val="NormalWeb"/>
              <w:spacing w:line="480" w:lineRule="auto"/>
              <w:rPr>
                <w:ins w:id="236" w:author="Joanne Chen" w:date="2018-07-29T17:24:00Z"/>
                <w:color w:val="000000"/>
              </w:rPr>
            </w:pPr>
            <w:ins w:id="237" w:author="Joanne Chen" w:date="2018-07-29T17:32:00Z">
              <w:r>
                <w:rPr>
                  <w:color w:val="000000"/>
                </w:rPr>
                <w:t>+</w:t>
              </w:r>
            </w:ins>
          </w:p>
        </w:tc>
      </w:tr>
      <w:tr w:rsidR="0024655F" w14:paraId="5CE7FF75" w14:textId="77777777" w:rsidTr="00B816E5">
        <w:trPr>
          <w:trHeight w:val="326"/>
          <w:ins w:id="238" w:author="Joanne Chen" w:date="2018-07-29T17:24:00Z"/>
          <w:trPrChange w:id="239" w:author="Joanne Chen" w:date="2018-07-29T17:33:00Z">
            <w:trPr>
              <w:trHeight w:val="322"/>
            </w:trPr>
          </w:trPrChange>
        </w:trPr>
        <w:tc>
          <w:tcPr>
            <w:tcW w:w="602" w:type="dxa"/>
            <w:tcPrChange w:id="240" w:author="Joanne Chen" w:date="2018-07-29T17:33:00Z">
              <w:tcPr>
                <w:tcW w:w="533" w:type="dxa"/>
              </w:tcPr>
            </w:tcPrChange>
          </w:tcPr>
          <w:p w14:paraId="4BBF6313" w14:textId="25200707" w:rsidR="0024655F" w:rsidRDefault="00B816E5" w:rsidP="00391D4C">
            <w:pPr>
              <w:pStyle w:val="NormalWeb"/>
              <w:spacing w:line="480" w:lineRule="auto"/>
              <w:rPr>
                <w:ins w:id="241" w:author="Joanne Chen" w:date="2018-07-29T17:24:00Z"/>
                <w:color w:val="000000"/>
              </w:rPr>
            </w:pPr>
            <w:ins w:id="242" w:author="Joanne Chen" w:date="2018-07-29T17:39:00Z">
              <w:r>
                <w:rPr>
                  <w:color w:val="000000"/>
                </w:rPr>
                <w:t xml:space="preserve"> </w:t>
              </w:r>
            </w:ins>
            <w:ins w:id="243" w:author="Joanne Chen" w:date="2018-07-29T17:32:00Z">
              <w:r w:rsidR="0024655F">
                <w:rPr>
                  <w:color w:val="000000"/>
                </w:rPr>
                <w:t>+</w:t>
              </w:r>
            </w:ins>
          </w:p>
        </w:tc>
        <w:tc>
          <w:tcPr>
            <w:tcW w:w="653" w:type="dxa"/>
            <w:tcPrChange w:id="244" w:author="Joanne Chen" w:date="2018-07-29T17:33:00Z">
              <w:tcPr>
                <w:tcW w:w="541" w:type="dxa"/>
              </w:tcPr>
            </w:tcPrChange>
          </w:tcPr>
          <w:p w14:paraId="0848A819" w14:textId="5C0212E5" w:rsidR="0024655F" w:rsidRDefault="0024655F" w:rsidP="00391D4C">
            <w:pPr>
              <w:pStyle w:val="NormalWeb"/>
              <w:spacing w:line="480" w:lineRule="auto"/>
              <w:rPr>
                <w:ins w:id="245" w:author="Joanne Chen" w:date="2018-07-29T17:24:00Z"/>
                <w:color w:val="000000"/>
              </w:rPr>
            </w:pPr>
            <w:ins w:id="246" w:author="Joanne Chen" w:date="2018-07-29T17:32:00Z">
              <w:r>
                <w:rPr>
                  <w:color w:val="000000"/>
                </w:rPr>
                <w:t>+</w:t>
              </w:r>
            </w:ins>
          </w:p>
        </w:tc>
        <w:tc>
          <w:tcPr>
            <w:tcW w:w="630" w:type="dxa"/>
            <w:tcPrChange w:id="247" w:author="Joanne Chen" w:date="2018-07-29T17:33:00Z">
              <w:tcPr>
                <w:tcW w:w="568" w:type="dxa"/>
              </w:tcPr>
            </w:tcPrChange>
          </w:tcPr>
          <w:p w14:paraId="6665728A" w14:textId="569BC284" w:rsidR="0024655F" w:rsidRDefault="0024655F" w:rsidP="00391D4C">
            <w:pPr>
              <w:pStyle w:val="NormalWeb"/>
              <w:spacing w:line="480" w:lineRule="auto"/>
              <w:rPr>
                <w:ins w:id="248" w:author="Joanne Chen" w:date="2018-07-29T17:24:00Z"/>
                <w:color w:val="000000"/>
              </w:rPr>
            </w:pPr>
            <w:ins w:id="249" w:author="Joanne Chen" w:date="2018-07-29T17:32:00Z">
              <w:r>
                <w:rPr>
                  <w:color w:val="000000"/>
                </w:rPr>
                <w:t>+</w:t>
              </w:r>
            </w:ins>
          </w:p>
        </w:tc>
      </w:tr>
    </w:tbl>
    <w:p w14:paraId="46BD0077" w14:textId="572B8FFE" w:rsidR="0024655F" w:rsidRPr="0024655F" w:rsidRDefault="0024655F" w:rsidP="0024655F">
      <w:pPr>
        <w:pStyle w:val="NormalWeb"/>
        <w:spacing w:line="480" w:lineRule="auto"/>
        <w:rPr>
          <w:color w:val="000000"/>
          <w:sz w:val="20"/>
          <w:szCs w:val="20"/>
          <w:rPrChange w:id="250" w:author="Joanne Chen" w:date="2018-07-29T17:26:00Z">
            <w:rPr>
              <w:color w:val="000000"/>
            </w:rPr>
          </w:rPrChange>
        </w:rPr>
        <w:pPrChange w:id="251" w:author="Joanne Chen" w:date="2018-07-29T17:26:00Z">
          <w:pPr>
            <w:pStyle w:val="NormalWeb"/>
            <w:spacing w:line="480" w:lineRule="auto"/>
            <w:ind w:firstLine="720"/>
          </w:pPr>
        </w:pPrChange>
      </w:pPr>
      <w:ins w:id="252" w:author="Joanne Chen" w:date="2018-07-29T17:26:00Z">
        <w:r w:rsidRPr="0024655F">
          <w:rPr>
            <w:color w:val="000000"/>
            <w:sz w:val="20"/>
            <w:szCs w:val="20"/>
            <w:rPrChange w:id="253" w:author="Joanne Chen" w:date="2018-07-29T17:26:00Z">
              <w:rPr>
                <w:color w:val="000000"/>
              </w:rPr>
            </w:rPrChange>
          </w:rPr>
          <w:t>Figure 1</w:t>
        </w:r>
      </w:ins>
    </w:p>
    <w:p w14:paraId="087A48AF" w14:textId="43ECF888" w:rsidR="00EF6FE9" w:rsidRDefault="00C82C82" w:rsidP="00657DE7">
      <w:pPr>
        <w:pStyle w:val="NormalWeb"/>
        <w:spacing w:line="480" w:lineRule="auto"/>
        <w:ind w:firstLine="720"/>
        <w:rPr>
          <w:color w:val="000000"/>
        </w:rPr>
      </w:pPr>
      <w:r>
        <w:rPr>
          <w:color w:val="000000"/>
        </w:rPr>
        <w:t>The table in the following page shows</w:t>
      </w:r>
      <w:r w:rsidRPr="00C82C82">
        <w:rPr>
          <w:color w:val="000000"/>
        </w:rPr>
        <w:t xml:space="preserve"> runtime</w:t>
      </w:r>
      <w:r w:rsidR="00391D4C">
        <w:rPr>
          <w:color w:val="000000"/>
        </w:rPr>
        <w:t>s</w:t>
      </w:r>
      <w:r w:rsidRPr="00C82C82">
        <w:rPr>
          <w:color w:val="000000"/>
        </w:rPr>
        <w:t xml:space="preserve"> </w:t>
      </w:r>
      <w:r w:rsidR="00391D4C">
        <w:rPr>
          <w:color w:val="000000"/>
        </w:rPr>
        <w:t xml:space="preserve">for DLB and </w:t>
      </w:r>
      <w:proofErr w:type="spellStart"/>
      <w:r w:rsidR="00391D4C">
        <w:rPr>
          <w:color w:val="000000"/>
        </w:rPr>
        <w:t>MyDictionary</w:t>
      </w:r>
      <w:proofErr w:type="spellEnd"/>
      <w:r w:rsidR="00391D4C">
        <w:rPr>
          <w:color w:val="000000"/>
        </w:rPr>
        <w:t xml:space="preserve"> </w:t>
      </w:r>
      <w:ins w:id="254" w:author="Joanne Chen" w:date="2018-07-29T14:06:00Z">
        <w:r w:rsidR="001D065D">
          <w:rPr>
            <w:color w:val="000000"/>
          </w:rPr>
          <w:t xml:space="preserve">to figure </w:t>
        </w:r>
      </w:ins>
      <w:del w:id="255" w:author="Joanne Chen" w:date="2018-07-29T14:06:00Z">
        <w:r w:rsidR="00391D4C" w:rsidDel="001D065D">
          <w:rPr>
            <w:color w:val="000000"/>
          </w:rPr>
          <w:delText>finding</w:delText>
        </w:r>
      </w:del>
      <w:r w:rsidR="0094644F">
        <w:rPr>
          <w:color w:val="000000"/>
        </w:rPr>
        <w:t xml:space="preserve"> out</w:t>
      </w:r>
      <w:r w:rsidR="00391D4C">
        <w:rPr>
          <w:color w:val="000000"/>
        </w:rPr>
        <w:t xml:space="preserve"> first solution</w:t>
      </w:r>
      <w:r w:rsidRPr="00C82C82">
        <w:rPr>
          <w:color w:val="000000"/>
        </w:rPr>
        <w:t xml:space="preserve"> </w:t>
      </w:r>
      <w:r w:rsidR="00391D4C">
        <w:rPr>
          <w:color w:val="000000"/>
        </w:rPr>
        <w:t>to</w:t>
      </w:r>
      <w:r w:rsidR="0094644F">
        <w:rPr>
          <w:color w:val="000000"/>
        </w:rPr>
        <w:t>ward</w:t>
      </w:r>
      <w:r w:rsidRPr="00C82C82">
        <w:rPr>
          <w:color w:val="000000"/>
        </w:rPr>
        <w:t xml:space="preserve"> various</w:t>
      </w:r>
      <w:r w:rsidR="00391D4C">
        <w:rPr>
          <w:color w:val="000000"/>
        </w:rPr>
        <w:t xml:space="preserve"> test</w:t>
      </w:r>
      <w:r w:rsidRPr="00C82C82">
        <w:rPr>
          <w:color w:val="000000"/>
        </w:rPr>
        <w:t xml:space="preserve"> files.</w:t>
      </w:r>
      <w:r w:rsidR="00391D4C">
        <w:rPr>
          <w:color w:val="000000"/>
        </w:rPr>
        <w:t xml:space="preserve"> To investigate these data</w:t>
      </w:r>
      <w:r w:rsidR="0094644F">
        <w:rPr>
          <w:color w:val="000000"/>
        </w:rPr>
        <w:t xml:space="preserve"> closely, I create </w:t>
      </w:r>
      <w:ins w:id="256" w:author="Joanne Chen" w:date="2018-07-29T14:07:00Z">
        <w:r w:rsidR="001D065D">
          <w:rPr>
            <w:color w:val="000000"/>
          </w:rPr>
          <w:t xml:space="preserve">two </w:t>
        </w:r>
      </w:ins>
      <w:del w:id="257" w:author="Joanne Chen" w:date="2018-07-29T14:07:00Z">
        <w:r w:rsidR="0094644F" w:rsidDel="001D065D">
          <w:rPr>
            <w:color w:val="000000"/>
          </w:rPr>
          <w:delText>several</w:delText>
        </w:r>
      </w:del>
      <w:r w:rsidR="0094644F">
        <w:rPr>
          <w:color w:val="000000"/>
        </w:rPr>
        <w:t xml:space="preserve"> charts. </w:t>
      </w:r>
      <w:ins w:id="258" w:author="Joanne Chen" w:date="2018-07-29T14:07:00Z">
        <w:r w:rsidR="001D065D">
          <w:rPr>
            <w:color w:val="000000"/>
          </w:rPr>
          <w:t xml:space="preserve">From </w:t>
        </w:r>
      </w:ins>
      <w:del w:id="259" w:author="Joanne Chen" w:date="2018-07-29T14:07:00Z">
        <w:r w:rsidR="0094644F" w:rsidDel="001D065D">
          <w:rPr>
            <w:color w:val="000000"/>
          </w:rPr>
          <w:delText>In</w:delText>
        </w:r>
      </w:del>
      <w:r w:rsidR="0094644F">
        <w:rPr>
          <w:color w:val="000000"/>
        </w:rPr>
        <w:t xml:space="preserve"> Chart A, </w:t>
      </w:r>
      <w:ins w:id="260" w:author="Joanne Chen" w:date="2018-07-29T14:07:00Z">
        <w:r w:rsidR="001D065D">
          <w:rPr>
            <w:color w:val="000000"/>
          </w:rPr>
          <w:t xml:space="preserve">we can see that </w:t>
        </w:r>
      </w:ins>
      <w:del w:id="261" w:author="Joanne Chen" w:date="2018-07-29T14:07:00Z">
        <w:r w:rsidR="0094644F" w:rsidDel="001D065D">
          <w:rPr>
            <w:color w:val="000000"/>
          </w:rPr>
          <w:delText>the</w:delText>
        </w:r>
      </w:del>
      <w:r w:rsidR="0094644F">
        <w:rPr>
          <w:color w:val="000000"/>
        </w:rPr>
        <w:t xml:space="preserve"> runtime</w:t>
      </w:r>
      <w:ins w:id="262" w:author="Joanne Chen" w:date="2018-07-29T14:08:00Z">
        <w:r w:rsidR="001D065D">
          <w:rPr>
            <w:color w:val="000000"/>
          </w:rPr>
          <w:t xml:space="preserve"> </w:t>
        </w:r>
        <w:r w:rsidR="001D065D">
          <w:rPr>
            <w:color w:val="000000"/>
          </w:rPr>
          <w:t xml:space="preserve">for both DLB and </w:t>
        </w:r>
        <w:proofErr w:type="spellStart"/>
        <w:r w:rsidR="001D065D">
          <w:rPr>
            <w:color w:val="000000"/>
          </w:rPr>
          <w:t>MyDictionary</w:t>
        </w:r>
      </w:ins>
      <w:proofErr w:type="spellEnd"/>
      <w:r w:rsidR="0094644F">
        <w:rPr>
          <w:color w:val="000000"/>
        </w:rPr>
        <w:t xml:space="preserve"> increase</w:t>
      </w:r>
      <w:del w:id="263" w:author="Joanne Chen" w:date="2018-07-29T14:08:00Z">
        <w:r w:rsidR="0094644F" w:rsidDel="001D065D">
          <w:rPr>
            <w:color w:val="000000"/>
          </w:rPr>
          <w:delText>s</w:delText>
        </w:r>
      </w:del>
      <w:r w:rsidR="0094644F">
        <w:rPr>
          <w:color w:val="000000"/>
        </w:rPr>
        <w:t xml:space="preserve"> as board size grows </w:t>
      </w:r>
      <w:del w:id="264" w:author="Joanne Chen" w:date="2018-07-29T14:08:00Z">
        <w:r w:rsidR="0094644F" w:rsidDel="001D065D">
          <w:rPr>
            <w:color w:val="000000"/>
          </w:rPr>
          <w:delText>for both DLB and MyDictionary</w:delText>
        </w:r>
        <w:r w:rsidR="00EF6FE9" w:rsidDel="001D065D">
          <w:rPr>
            <w:color w:val="000000"/>
          </w:rPr>
          <w:delText xml:space="preserve">. </w:delText>
        </w:r>
      </w:del>
      <w:ins w:id="265" w:author="Joanne Chen" w:date="2018-07-29T14:08:00Z">
        <w:r w:rsidR="001D065D">
          <w:rPr>
            <w:color w:val="000000"/>
          </w:rPr>
          <w:t xml:space="preserve"> . </w:t>
        </w:r>
      </w:ins>
      <w:r w:rsidR="00EF6FE9">
        <w:rPr>
          <w:color w:val="000000"/>
        </w:rPr>
        <w:t>First</w:t>
      </w:r>
      <w:r w:rsidR="00351854">
        <w:rPr>
          <w:color w:val="000000"/>
        </w:rPr>
        <w:t>,</w:t>
      </w:r>
      <w:r w:rsidR="00EF6FE9">
        <w:rPr>
          <w:color w:val="000000"/>
        </w:rPr>
        <w:t xml:space="preserve"> we fix</w:t>
      </w:r>
      <w:r w:rsidR="0094644F">
        <w:rPr>
          <w:color w:val="000000"/>
        </w:rPr>
        <w:t xml:space="preserve"> the content of all test files unchanged (</w:t>
      </w:r>
      <w:r w:rsidR="00351854">
        <w:rPr>
          <w:color w:val="000000"/>
        </w:rPr>
        <w:t xml:space="preserve">They are </w:t>
      </w:r>
      <w:r w:rsidR="0094644F">
        <w:rPr>
          <w:color w:val="000000"/>
        </w:rPr>
        <w:t>all plus signs)</w:t>
      </w:r>
      <w:r w:rsidR="00EF6FE9">
        <w:rPr>
          <w:color w:val="000000"/>
        </w:rPr>
        <w:t xml:space="preserve">. </w:t>
      </w:r>
      <w:r w:rsidR="0094644F">
        <w:rPr>
          <w:color w:val="000000"/>
        </w:rPr>
        <w:t xml:space="preserve">There is a significant growth in runtime for </w:t>
      </w:r>
      <w:proofErr w:type="spellStart"/>
      <w:r w:rsidR="0094644F">
        <w:rPr>
          <w:color w:val="000000"/>
        </w:rPr>
        <w:t>MyDictionary</w:t>
      </w:r>
      <w:proofErr w:type="spellEnd"/>
      <w:r w:rsidR="0094644F">
        <w:rPr>
          <w:color w:val="000000"/>
        </w:rPr>
        <w:t xml:space="preserve"> when the board </w:t>
      </w:r>
      <w:r w:rsidR="00A144B8">
        <w:rPr>
          <w:color w:val="000000"/>
        </w:rPr>
        <w:t>size increases</w:t>
      </w:r>
      <w:r w:rsidR="0094644F">
        <w:rPr>
          <w:color w:val="000000"/>
        </w:rPr>
        <w:t xml:space="preserve"> from 5 to 6.</w:t>
      </w:r>
      <w:r w:rsidR="00A144B8">
        <w:rPr>
          <w:color w:val="000000"/>
        </w:rPr>
        <w:t xml:space="preserve"> And after that, the runtime for </w:t>
      </w:r>
      <w:proofErr w:type="spellStart"/>
      <w:r w:rsidR="00A144B8">
        <w:rPr>
          <w:color w:val="000000"/>
        </w:rPr>
        <w:t>MyDictionary</w:t>
      </w:r>
      <w:proofErr w:type="spellEnd"/>
      <w:r w:rsidR="00A144B8">
        <w:rPr>
          <w:color w:val="000000"/>
        </w:rPr>
        <w:t xml:space="preserve"> to generate a solution becomes extremely high. </w:t>
      </w:r>
      <w:ins w:id="266" w:author="Joanne Chen" w:date="2018-07-29T14:25:00Z">
        <w:r w:rsidR="00657DE7">
          <w:rPr>
            <w:color w:val="000000"/>
          </w:rPr>
          <w:t xml:space="preserve">That is because </w:t>
        </w:r>
      </w:ins>
      <w:ins w:id="267" w:author="Joanne Chen" w:date="2018-07-29T14:26:00Z">
        <w:r w:rsidR="00657DE7">
          <w:rPr>
            <w:color w:val="000000"/>
          </w:rPr>
          <w:t xml:space="preserve">we </w:t>
        </w:r>
        <w:proofErr w:type="gramStart"/>
        <w:r w:rsidR="00657DE7">
          <w:rPr>
            <w:color w:val="000000"/>
          </w:rPr>
          <w:t>have to</w:t>
        </w:r>
        <w:proofErr w:type="gramEnd"/>
        <w:r w:rsidR="00657DE7">
          <w:rPr>
            <w:color w:val="000000"/>
          </w:rPr>
          <w:t xml:space="preserve"> </w:t>
        </w:r>
      </w:ins>
      <w:ins w:id="268" w:author="Joanne Chen" w:date="2018-07-29T14:25:00Z">
        <w:r w:rsidR="00657DE7">
          <w:rPr>
            <w:color w:val="000000"/>
          </w:rPr>
          <w:t>i</w:t>
        </w:r>
        <w:r w:rsidR="00657DE7" w:rsidRPr="00657DE7">
          <w:rPr>
            <w:color w:val="000000"/>
          </w:rPr>
          <w:t xml:space="preserve">terate through the </w:t>
        </w:r>
      </w:ins>
      <w:ins w:id="269" w:author="Joanne Chen" w:date="2018-07-29T14:26:00Z">
        <w:r w:rsidR="00657DE7">
          <w:rPr>
            <w:color w:val="000000"/>
          </w:rPr>
          <w:t xml:space="preserve">sorted </w:t>
        </w:r>
        <w:proofErr w:type="spellStart"/>
        <w:r w:rsidR="00657DE7">
          <w:rPr>
            <w:color w:val="000000"/>
          </w:rPr>
          <w:t>a</w:t>
        </w:r>
      </w:ins>
      <w:ins w:id="270" w:author="Joanne Chen" w:date="2018-07-29T14:25:00Z">
        <w:r w:rsidR="00657DE7" w:rsidRPr="00657DE7">
          <w:rPr>
            <w:color w:val="000000"/>
          </w:rPr>
          <w:t>rrayList</w:t>
        </w:r>
        <w:proofErr w:type="spellEnd"/>
        <w:r w:rsidR="00657DE7" w:rsidRPr="00657DE7">
          <w:rPr>
            <w:color w:val="000000"/>
          </w:rPr>
          <w:t xml:space="preserve"> until the end or until th</w:t>
        </w:r>
        <w:r w:rsidR="00657DE7">
          <w:rPr>
            <w:color w:val="000000"/>
          </w:rPr>
          <w:t>e</w:t>
        </w:r>
        <w:r w:rsidR="00657DE7" w:rsidRPr="00657DE7">
          <w:rPr>
            <w:color w:val="000000"/>
          </w:rPr>
          <w:t xml:space="preserve"> key is passed up</w:t>
        </w:r>
      </w:ins>
      <w:ins w:id="271" w:author="Joanne Chen" w:date="2018-07-29T14:26:00Z">
        <w:r w:rsidR="00657DE7">
          <w:rPr>
            <w:color w:val="000000"/>
          </w:rPr>
          <w:t xml:space="preserve">. </w:t>
        </w:r>
      </w:ins>
      <w:del w:id="272" w:author="Joanne Chen" w:date="2018-07-29T14:28:00Z">
        <w:r w:rsidR="00EF6FE9" w:rsidDel="00657DE7">
          <w:rPr>
            <w:color w:val="000000"/>
          </w:rPr>
          <w:delText xml:space="preserve">The reason is that the path of searching </w:delText>
        </w:r>
        <w:r w:rsidR="00351854" w:rsidDel="00657DE7">
          <w:rPr>
            <w:color w:val="000000"/>
          </w:rPr>
          <w:delText>grows</w:delText>
        </w:r>
        <w:r w:rsidR="00EF6FE9" w:rsidDel="00657DE7">
          <w:rPr>
            <w:color w:val="000000"/>
          </w:rPr>
          <w:delText xml:space="preserve"> longer and longer and we have to go through more levels </w:delText>
        </w:r>
        <w:r w:rsidR="00351854" w:rsidDel="00657DE7">
          <w:rPr>
            <w:color w:val="000000"/>
          </w:rPr>
          <w:delText>to</w:delText>
        </w:r>
        <w:r w:rsidR="00EF6FE9" w:rsidDel="00657DE7">
          <w:rPr>
            <w:color w:val="000000"/>
          </w:rPr>
          <w:delText xml:space="preserve"> try more possibilities to find a letter satisfies the conditions</w:delText>
        </w:r>
        <w:r w:rsidR="00A144B8" w:rsidDel="00657DE7">
          <w:rPr>
            <w:color w:val="000000"/>
          </w:rPr>
          <w:delText>.</w:delText>
        </w:r>
        <w:r w:rsidR="0067259F" w:rsidDel="00657DE7">
          <w:rPr>
            <w:color w:val="000000"/>
          </w:rPr>
          <w:delText xml:space="preserve"> </w:delText>
        </w:r>
      </w:del>
      <w:ins w:id="273" w:author="Joanne Chen" w:date="2018-07-29T14:11:00Z">
        <w:r w:rsidR="0077784E">
          <w:rPr>
            <w:color w:val="000000"/>
          </w:rPr>
          <w:t xml:space="preserve">Thus, number of words in </w:t>
        </w:r>
      </w:ins>
      <w:proofErr w:type="spellStart"/>
      <w:ins w:id="274" w:author="Joanne Chen" w:date="2018-07-29T14:27:00Z">
        <w:r w:rsidR="00657DE7">
          <w:rPr>
            <w:color w:val="000000"/>
          </w:rPr>
          <w:t>MyD</w:t>
        </w:r>
      </w:ins>
      <w:ins w:id="275" w:author="Joanne Chen" w:date="2018-07-29T14:11:00Z">
        <w:r w:rsidR="0077784E">
          <w:rPr>
            <w:color w:val="000000"/>
          </w:rPr>
          <w:t>ictionary</w:t>
        </w:r>
        <w:proofErr w:type="spellEnd"/>
        <w:r w:rsidR="0077784E">
          <w:rPr>
            <w:color w:val="000000"/>
          </w:rPr>
          <w:t xml:space="preserve"> is</w:t>
        </w:r>
        <w:r w:rsidR="0077784E">
          <w:rPr>
            <w:color w:val="000000"/>
          </w:rPr>
          <w:t xml:space="preserve"> </w:t>
        </w:r>
        <w:r w:rsidR="0077784E">
          <w:rPr>
            <w:color w:val="000000"/>
          </w:rPr>
          <w:t>proportional to the runtime.</w:t>
        </w:r>
        <w:r w:rsidR="0077784E">
          <w:rPr>
            <w:color w:val="000000"/>
          </w:rPr>
          <w:t xml:space="preserve"> </w:t>
        </w:r>
      </w:ins>
      <w:r w:rsidR="0067259F">
        <w:rPr>
          <w:color w:val="000000"/>
        </w:rPr>
        <w:t xml:space="preserve">Another thing to notice on this chart is the rapid change in runtime for DLB as board size grows to 7. The runtime rapidly grows up and then slows down </w:t>
      </w:r>
      <w:r w:rsidR="00EF6FE9">
        <w:rPr>
          <w:color w:val="000000"/>
        </w:rPr>
        <w:t>as</w:t>
      </w:r>
      <w:r w:rsidR="0067259F">
        <w:rPr>
          <w:color w:val="000000"/>
        </w:rPr>
        <w:t xml:space="preserve"> the board size </w:t>
      </w:r>
      <w:r w:rsidR="00EF6FE9">
        <w:rPr>
          <w:color w:val="000000"/>
        </w:rPr>
        <w:t>reaches 7</w:t>
      </w:r>
      <w:r w:rsidR="0067259F">
        <w:rPr>
          <w:color w:val="000000"/>
        </w:rPr>
        <w:t xml:space="preserve">. </w:t>
      </w:r>
      <w:ins w:id="276" w:author="Joanne Chen" w:date="2018-07-29T14:18:00Z">
        <w:r w:rsidR="0077784E">
          <w:rPr>
            <w:color w:val="000000"/>
            <w:sz w:val="22"/>
            <w:szCs w:val="22"/>
          </w:rPr>
          <w:t xml:space="preserve">Since </w:t>
        </w:r>
        <w:r w:rsidR="0077784E">
          <w:rPr>
            <w:color w:val="000000"/>
            <w:sz w:val="22"/>
            <w:szCs w:val="22"/>
          </w:rPr>
          <w:t>DLB</w:t>
        </w:r>
        <w:r w:rsidR="0077784E">
          <w:rPr>
            <w:color w:val="000000"/>
            <w:sz w:val="22"/>
            <w:szCs w:val="22"/>
          </w:rPr>
          <w:t xml:space="preserve"> trees allow a string to be tested as a word or as a prefix in the dictionary in time proportional to the length of the string</w:t>
        </w:r>
        <w:r w:rsidR="0077784E">
          <w:rPr>
            <w:color w:val="000000"/>
            <w:sz w:val="22"/>
            <w:szCs w:val="22"/>
          </w:rPr>
          <w:t xml:space="preserve">. </w:t>
        </w:r>
      </w:ins>
      <w:r w:rsidR="0067259F">
        <w:rPr>
          <w:color w:val="000000"/>
        </w:rPr>
        <w:t xml:space="preserve">I consider the reason of </w:t>
      </w:r>
      <w:ins w:id="277" w:author="Joanne Chen" w:date="2018-07-29T14:10:00Z">
        <w:r w:rsidR="0077784E">
          <w:rPr>
            <w:color w:val="000000"/>
          </w:rPr>
          <w:t xml:space="preserve">this </w:t>
        </w:r>
      </w:ins>
      <w:del w:id="278" w:author="Joanne Chen" w:date="2018-07-29T14:10:00Z">
        <w:r w:rsidR="0067259F" w:rsidDel="0077784E">
          <w:rPr>
            <w:color w:val="000000"/>
          </w:rPr>
          <w:delText>that</w:delText>
        </w:r>
      </w:del>
      <w:r w:rsidR="0067259F">
        <w:rPr>
          <w:color w:val="000000"/>
        </w:rPr>
        <w:t xml:space="preserve"> phenomenon is there are</w:t>
      </w:r>
      <w:r w:rsidR="00EF6FE9">
        <w:rPr>
          <w:color w:val="000000"/>
        </w:rPr>
        <w:t xml:space="preserve"> </w:t>
      </w:r>
      <w:ins w:id="279" w:author="Joanne Chen" w:date="2018-07-29T14:20:00Z">
        <w:r w:rsidR="00657DE7">
          <w:rPr>
            <w:color w:val="000000"/>
          </w:rPr>
          <w:t>many words of len</w:t>
        </w:r>
      </w:ins>
      <w:ins w:id="280" w:author="Joanne Chen" w:date="2018-07-29T14:21:00Z">
        <w:r w:rsidR="00657DE7">
          <w:rPr>
            <w:color w:val="000000"/>
          </w:rPr>
          <w:t xml:space="preserve">gth 8 than length 7 and length 9 </w:t>
        </w:r>
      </w:ins>
      <w:del w:id="281" w:author="Joanne Chen" w:date="2018-07-29T14:21:00Z">
        <w:r w:rsidR="00EF6FE9" w:rsidDel="00657DE7">
          <w:rPr>
            <w:color w:val="000000"/>
          </w:rPr>
          <w:delText>less</w:delText>
        </w:r>
        <w:r w:rsidR="006574FE" w:rsidDel="00657DE7">
          <w:rPr>
            <w:color w:val="000000"/>
          </w:rPr>
          <w:delText xml:space="preserve"> </w:delText>
        </w:r>
        <w:r w:rsidR="00EF6FE9" w:rsidDel="00657DE7">
          <w:rPr>
            <w:color w:val="000000"/>
          </w:rPr>
          <w:delText>words</w:delText>
        </w:r>
        <w:r w:rsidR="0067259F" w:rsidDel="00657DE7">
          <w:rPr>
            <w:color w:val="000000"/>
          </w:rPr>
          <w:delText xml:space="preserve"> of length </w:delText>
        </w:r>
        <w:r w:rsidR="0067259F" w:rsidDel="00657DE7">
          <w:rPr>
            <w:color w:val="000000"/>
          </w:rPr>
          <w:lastRenderedPageBreak/>
          <w:delText>7 than words of length 8</w:delText>
        </w:r>
      </w:del>
      <w:r w:rsidR="0067259F">
        <w:rPr>
          <w:color w:val="000000"/>
        </w:rPr>
        <w:t xml:space="preserve"> in the dictionary. </w:t>
      </w:r>
      <w:del w:id="282" w:author="Joanne Chen" w:date="2018-07-29T14:11:00Z">
        <w:r w:rsidR="002E4AC7" w:rsidDel="0077784E">
          <w:rPr>
            <w:color w:val="000000"/>
          </w:rPr>
          <w:delText xml:space="preserve">Thus, number of words in dictionary is inversely proportional to the runtime. </w:delText>
        </w:r>
      </w:del>
    </w:p>
    <w:p w14:paraId="56431A85" w14:textId="32DB17F1" w:rsidR="00E41B09" w:rsidRDefault="00E41B09" w:rsidP="00B951D9">
      <w:pPr>
        <w:pStyle w:val="NormalWeb"/>
        <w:spacing w:line="480" w:lineRule="auto"/>
        <w:ind w:firstLine="720"/>
        <w:rPr>
          <w:color w:val="000000"/>
        </w:rPr>
      </w:pPr>
      <w:r>
        <w:rPr>
          <w:color w:val="000000"/>
        </w:rPr>
        <w:t xml:space="preserve">On Chart B </w:t>
      </w:r>
      <w:r w:rsidR="005E0E96">
        <w:rPr>
          <w:color w:val="000000"/>
        </w:rPr>
        <w:t>I</w:t>
      </w:r>
      <w:r>
        <w:rPr>
          <w:color w:val="000000"/>
        </w:rPr>
        <w:t xml:space="preserve"> fix the board size unchanged and </w:t>
      </w:r>
      <w:ins w:id="283" w:author="Joanne Chen" w:date="2018-07-29T14:43:00Z">
        <w:r w:rsidR="00100E56">
          <w:rPr>
            <w:color w:val="000000"/>
          </w:rPr>
          <w:t xml:space="preserve">try to find </w:t>
        </w:r>
      </w:ins>
      <w:ins w:id="284" w:author="Joanne Chen" w:date="2018-07-29T14:44:00Z">
        <w:r w:rsidR="003656AF">
          <w:rPr>
            <w:color w:val="000000"/>
          </w:rPr>
          <w:t xml:space="preserve">the </w:t>
        </w:r>
        <w:r w:rsidR="00100E56">
          <w:rPr>
            <w:color w:val="000000"/>
          </w:rPr>
          <w:t>relation</w:t>
        </w:r>
        <w:r w:rsidR="003656AF">
          <w:rPr>
            <w:color w:val="000000"/>
          </w:rPr>
          <w:t>ship</w:t>
        </w:r>
        <w:r w:rsidR="00100E56">
          <w:rPr>
            <w:color w:val="000000"/>
          </w:rPr>
          <w:t xml:space="preserve"> </w:t>
        </w:r>
        <w:r w:rsidR="003656AF">
          <w:rPr>
            <w:color w:val="000000"/>
          </w:rPr>
          <w:t>between runtime and</w:t>
        </w:r>
      </w:ins>
      <w:del w:id="285" w:author="Joanne Chen" w:date="2018-07-29T14:43:00Z">
        <w:r w:rsidDel="00100E56">
          <w:rPr>
            <w:color w:val="000000"/>
          </w:rPr>
          <w:delText>look at</w:delText>
        </w:r>
      </w:del>
      <w:r>
        <w:rPr>
          <w:color w:val="000000"/>
        </w:rPr>
        <w:t xml:space="preserve"> </w:t>
      </w:r>
      <w:del w:id="286" w:author="Joanne Chen" w:date="2018-07-29T14:44:00Z">
        <w:r w:rsidDel="003656AF">
          <w:rPr>
            <w:color w:val="000000"/>
          </w:rPr>
          <w:delText>these</w:delText>
        </w:r>
      </w:del>
      <w:r>
        <w:rPr>
          <w:color w:val="000000"/>
        </w:rPr>
        <w:t xml:space="preserve"> fixed letters’ and blocks’ locations. First notice that test4a are all plus sign</w:t>
      </w:r>
      <w:r w:rsidR="00EF6FE9">
        <w:rPr>
          <w:color w:val="000000"/>
        </w:rPr>
        <w:t>s</w:t>
      </w:r>
      <w:r>
        <w:rPr>
          <w:color w:val="000000"/>
        </w:rPr>
        <w:t>, test4b contains 1 block, test4c has 4 fixed letters and 2 blocks, tets4d contains 1 fixed letter</w:t>
      </w:r>
      <w:r w:rsidR="006574FE">
        <w:rPr>
          <w:color w:val="000000"/>
        </w:rPr>
        <w:t>, test4e has 1 fixed letter and test4f has</w:t>
      </w:r>
      <w:r w:rsidR="005E0E96">
        <w:rPr>
          <w:color w:val="000000"/>
        </w:rPr>
        <w:t xml:space="preserve"> </w:t>
      </w:r>
      <w:r w:rsidR="006574FE">
        <w:rPr>
          <w:color w:val="000000"/>
        </w:rPr>
        <w:t xml:space="preserve">7 fixed </w:t>
      </w:r>
      <w:r w:rsidR="00905AF0">
        <w:rPr>
          <w:color w:val="000000"/>
        </w:rPr>
        <w:t>letters</w:t>
      </w:r>
      <w:r w:rsidR="006574FE">
        <w:rPr>
          <w:color w:val="000000"/>
        </w:rPr>
        <w:t xml:space="preserve"> and 2 blocks. </w:t>
      </w:r>
      <w:r w:rsidR="00EF6FE9">
        <w:rPr>
          <w:color w:val="000000"/>
        </w:rPr>
        <w:t xml:space="preserve">Comparing these </w:t>
      </w:r>
      <w:ins w:id="287" w:author="Joanne Chen" w:date="2018-07-29T14:46:00Z">
        <w:r w:rsidR="003656AF">
          <w:rPr>
            <w:color w:val="000000"/>
          </w:rPr>
          <w:t xml:space="preserve">information </w:t>
        </w:r>
      </w:ins>
      <w:del w:id="288" w:author="Joanne Chen" w:date="2018-07-29T14:46:00Z">
        <w:r w:rsidR="00EF6FE9" w:rsidDel="003656AF">
          <w:rPr>
            <w:color w:val="000000"/>
          </w:rPr>
          <w:delText>data</w:delText>
        </w:r>
      </w:del>
      <w:r w:rsidR="00EF6FE9">
        <w:rPr>
          <w:color w:val="000000"/>
        </w:rPr>
        <w:t xml:space="preserve"> with runtime,</w:t>
      </w:r>
      <w:r w:rsidR="006574FE">
        <w:rPr>
          <w:color w:val="000000"/>
        </w:rPr>
        <w:t xml:space="preserve"> we </w:t>
      </w:r>
      <w:del w:id="289" w:author="Joanne Chen" w:date="2018-07-29T14:50:00Z">
        <w:r w:rsidR="006574FE" w:rsidDel="003656AF">
          <w:rPr>
            <w:color w:val="000000"/>
          </w:rPr>
          <w:delText>can</w:delText>
        </w:r>
      </w:del>
      <w:r w:rsidR="006574FE">
        <w:rPr>
          <w:color w:val="000000"/>
        </w:rPr>
        <w:t xml:space="preserve"> </w:t>
      </w:r>
      <w:ins w:id="290" w:author="Joanne Chen" w:date="2018-07-29T14:48:00Z">
        <w:r w:rsidR="003656AF">
          <w:rPr>
            <w:color w:val="000000"/>
          </w:rPr>
          <w:t xml:space="preserve">conclude </w:t>
        </w:r>
      </w:ins>
      <w:del w:id="291" w:author="Joanne Chen" w:date="2018-07-29T14:48:00Z">
        <w:r w:rsidR="006574FE" w:rsidDel="003656AF">
          <w:rPr>
            <w:color w:val="000000"/>
          </w:rPr>
          <w:delText>see</w:delText>
        </w:r>
      </w:del>
      <w:r w:rsidR="006574FE">
        <w:rPr>
          <w:color w:val="000000"/>
        </w:rPr>
        <w:t xml:space="preserve"> </w:t>
      </w:r>
      <w:ins w:id="292" w:author="Joanne Chen" w:date="2018-07-29T14:46:00Z">
        <w:r w:rsidR="003656AF">
          <w:rPr>
            <w:color w:val="000000"/>
          </w:rPr>
          <w:t xml:space="preserve">that </w:t>
        </w:r>
      </w:ins>
      <w:del w:id="293" w:author="Joanne Chen" w:date="2018-07-29T14:46:00Z">
        <w:r w:rsidR="006574FE" w:rsidDel="003656AF">
          <w:rPr>
            <w:color w:val="000000"/>
          </w:rPr>
          <w:delText>the</w:delText>
        </w:r>
      </w:del>
      <w:r w:rsidR="006574FE">
        <w:rPr>
          <w:color w:val="000000"/>
        </w:rPr>
        <w:t xml:space="preserve"> runtime </w:t>
      </w:r>
      <w:r w:rsidR="002E4AC7">
        <w:rPr>
          <w:color w:val="000000"/>
        </w:rPr>
        <w:t xml:space="preserve">gets longer as </w:t>
      </w:r>
      <w:ins w:id="294" w:author="Joanne Chen" w:date="2018-07-29T14:48:00Z">
        <w:r w:rsidR="003656AF">
          <w:rPr>
            <w:color w:val="000000"/>
          </w:rPr>
          <w:t xml:space="preserve">there are </w:t>
        </w:r>
      </w:ins>
      <w:r w:rsidR="002E4AC7">
        <w:rPr>
          <w:color w:val="000000"/>
        </w:rPr>
        <w:t>more plus signs in the board for us to fill in.</w:t>
      </w:r>
      <w:r w:rsidR="005E0E96">
        <w:rPr>
          <w:color w:val="000000"/>
        </w:rPr>
        <w:t xml:space="preserve"> </w:t>
      </w:r>
      <w:del w:id="295" w:author="Joanne Chen" w:date="2018-07-29T14:49:00Z">
        <w:r w:rsidR="005E0E96" w:rsidDel="003656AF">
          <w:rPr>
            <w:color w:val="000000"/>
          </w:rPr>
          <w:delText xml:space="preserve">To look at these data more closely, if we compare </w:delText>
        </w:r>
      </w:del>
      <w:ins w:id="296" w:author="Joanne Chen" w:date="2018-07-29T16:59:00Z">
        <w:r w:rsidR="0040411E">
          <w:rPr>
            <w:color w:val="000000"/>
          </w:rPr>
          <w:t>By c</w:t>
        </w:r>
      </w:ins>
      <w:ins w:id="297" w:author="Joanne Chen" w:date="2018-07-29T14:49:00Z">
        <w:r w:rsidR="003656AF">
          <w:rPr>
            <w:color w:val="000000"/>
          </w:rPr>
          <w:t xml:space="preserve">omparing </w:t>
        </w:r>
      </w:ins>
      <w:proofErr w:type="spellStart"/>
      <w:r w:rsidR="005E0E96">
        <w:rPr>
          <w:color w:val="000000"/>
        </w:rPr>
        <w:t>MyDictionary’s</w:t>
      </w:r>
      <w:proofErr w:type="spellEnd"/>
      <w:r w:rsidR="005E0E96">
        <w:rPr>
          <w:color w:val="000000"/>
        </w:rPr>
        <w:t xml:space="preserve"> runtime of test4c and test4f</w:t>
      </w:r>
      <w:r w:rsidR="00905AF0">
        <w:rPr>
          <w:color w:val="000000"/>
        </w:rPr>
        <w:t xml:space="preserve">, which </w:t>
      </w:r>
      <w:ins w:id="298" w:author="Joanne Chen" w:date="2018-07-29T16:58:00Z">
        <w:r w:rsidR="0080708D">
          <w:rPr>
            <w:color w:val="000000"/>
          </w:rPr>
          <w:t>have</w:t>
        </w:r>
      </w:ins>
      <w:ins w:id="299" w:author="Joanne Chen" w:date="2018-07-29T16:59:00Z">
        <w:r w:rsidR="0080708D">
          <w:rPr>
            <w:color w:val="000000"/>
          </w:rPr>
          <w:t xml:space="preserve"> </w:t>
        </w:r>
      </w:ins>
      <w:del w:id="300" w:author="Joanne Chen" w:date="2018-07-29T16:58:00Z">
        <w:r w:rsidR="00905AF0" w:rsidDel="0080708D">
          <w:rPr>
            <w:color w:val="000000"/>
          </w:rPr>
          <w:delText>has</w:delText>
        </w:r>
      </w:del>
      <w:r w:rsidR="00905AF0">
        <w:rPr>
          <w:color w:val="000000"/>
        </w:rPr>
        <w:t xml:space="preserve"> 2 blocks in the same locations</w:t>
      </w:r>
      <w:ins w:id="301" w:author="Joanne Chen" w:date="2018-07-29T14:50:00Z">
        <w:r w:rsidR="003656AF">
          <w:rPr>
            <w:color w:val="000000"/>
          </w:rPr>
          <w:t xml:space="preserve"> while test4f has 7 fixed letters and test4c has just 4 fixed letters</w:t>
        </w:r>
      </w:ins>
      <w:r w:rsidR="005E0E96">
        <w:rPr>
          <w:color w:val="000000"/>
        </w:rPr>
        <w:t>, we can see</w:t>
      </w:r>
      <w:r w:rsidR="00905AF0">
        <w:rPr>
          <w:color w:val="000000"/>
        </w:rPr>
        <w:t xml:space="preserve"> that runtime gets faster as more fixed words in the board. </w:t>
      </w:r>
      <w:r w:rsidR="002E4AC7">
        <w:rPr>
          <w:color w:val="000000"/>
        </w:rPr>
        <w:t>Another</w:t>
      </w:r>
      <w:r w:rsidR="004E6AD9">
        <w:rPr>
          <w:color w:val="000000"/>
        </w:rPr>
        <w:t xml:space="preserve"> thing that catches my </w:t>
      </w:r>
      <w:ins w:id="302" w:author="Joanne Chen" w:date="2018-07-29T14:51:00Z">
        <w:r w:rsidR="003656AF">
          <w:rPr>
            <w:color w:val="000000"/>
          </w:rPr>
          <w:t xml:space="preserve">attention </w:t>
        </w:r>
      </w:ins>
      <w:del w:id="303" w:author="Joanne Chen" w:date="2018-07-29T14:51:00Z">
        <w:r w:rsidR="004E6AD9" w:rsidDel="003656AF">
          <w:rPr>
            <w:color w:val="000000"/>
          </w:rPr>
          <w:delText>notice</w:delText>
        </w:r>
      </w:del>
      <w:r w:rsidR="004E6AD9">
        <w:rPr>
          <w:color w:val="000000"/>
        </w:rPr>
        <w:t xml:space="preserve"> in this chart is both DLB and </w:t>
      </w:r>
      <w:proofErr w:type="spellStart"/>
      <w:r w:rsidR="004E6AD9">
        <w:rPr>
          <w:color w:val="000000"/>
        </w:rPr>
        <w:t>MyDictionary</w:t>
      </w:r>
      <w:proofErr w:type="spellEnd"/>
      <w:r w:rsidR="004E6AD9">
        <w:rPr>
          <w:color w:val="000000"/>
        </w:rPr>
        <w:t xml:space="preserve"> increase in runtime on test4e, which has fixed letter “x” at first row and forth column of the board. </w:t>
      </w:r>
      <w:r w:rsidR="002E4AC7">
        <w:rPr>
          <w:color w:val="000000"/>
        </w:rPr>
        <w:t xml:space="preserve">But if we compare test4e </w:t>
      </w:r>
      <w:ins w:id="304" w:author="Joanne Chen" w:date="2018-07-29T17:00:00Z">
        <w:r w:rsidR="0040411E">
          <w:rPr>
            <w:color w:val="000000"/>
          </w:rPr>
          <w:t xml:space="preserve">with </w:t>
        </w:r>
      </w:ins>
      <w:del w:id="305" w:author="Joanne Chen" w:date="2018-07-29T17:00:00Z">
        <w:r w:rsidR="002E4AC7" w:rsidDel="0040411E">
          <w:rPr>
            <w:color w:val="000000"/>
          </w:rPr>
          <w:delText>and</w:delText>
        </w:r>
      </w:del>
      <w:r w:rsidR="002E4AC7">
        <w:rPr>
          <w:color w:val="000000"/>
        </w:rPr>
        <w:t xml:space="preserve"> test4d, </w:t>
      </w:r>
      <w:ins w:id="306" w:author="Joanne Chen" w:date="2018-07-29T17:00:00Z">
        <w:r w:rsidR="0040411E">
          <w:rPr>
            <w:color w:val="000000"/>
          </w:rPr>
          <w:t xml:space="preserve">which </w:t>
        </w:r>
      </w:ins>
      <w:del w:id="307" w:author="Joanne Chen" w:date="2018-07-29T17:00:00Z">
        <w:r w:rsidR="002E4AC7" w:rsidDel="0040411E">
          <w:rPr>
            <w:color w:val="000000"/>
          </w:rPr>
          <w:delText>we would find out that</w:delText>
        </w:r>
        <w:r w:rsidR="004E6AD9" w:rsidDel="0040411E">
          <w:rPr>
            <w:color w:val="000000"/>
          </w:rPr>
          <w:delText xml:space="preserve"> test4d</w:delText>
        </w:r>
      </w:del>
      <w:r w:rsidR="005E0E96">
        <w:rPr>
          <w:color w:val="000000"/>
        </w:rPr>
        <w:t xml:space="preserve"> also</w:t>
      </w:r>
      <w:r w:rsidR="004E6AD9">
        <w:rPr>
          <w:color w:val="000000"/>
        </w:rPr>
        <w:t xml:space="preserve"> has </w:t>
      </w:r>
      <w:ins w:id="308" w:author="Joanne Chen" w:date="2018-07-29T17:00:00Z">
        <w:r w:rsidR="0040411E">
          <w:rPr>
            <w:color w:val="000000"/>
          </w:rPr>
          <w:t xml:space="preserve">a </w:t>
        </w:r>
      </w:ins>
      <w:del w:id="309" w:author="Joanne Chen" w:date="2018-07-29T17:00:00Z">
        <w:r w:rsidR="002E4AC7" w:rsidDel="0040411E">
          <w:rPr>
            <w:color w:val="000000"/>
          </w:rPr>
          <w:delText xml:space="preserve">the </w:delText>
        </w:r>
      </w:del>
      <w:r w:rsidR="004E6AD9">
        <w:rPr>
          <w:color w:val="000000"/>
        </w:rPr>
        <w:t>fixed letter “x”</w:t>
      </w:r>
      <w:ins w:id="310" w:author="Joanne Chen" w:date="2018-07-29T17:00:00Z">
        <w:r w:rsidR="0040411E">
          <w:rPr>
            <w:color w:val="000000"/>
          </w:rPr>
          <w:t xml:space="preserve"> </w:t>
        </w:r>
      </w:ins>
      <w:del w:id="311" w:author="Joanne Chen" w:date="2018-07-29T17:00:00Z">
        <w:r w:rsidR="00A2714B" w:rsidDel="0040411E">
          <w:rPr>
            <w:color w:val="000000"/>
          </w:rPr>
          <w:delText xml:space="preserve">, </w:delText>
        </w:r>
        <w:r w:rsidR="002E4AC7" w:rsidDel="0040411E">
          <w:rPr>
            <w:color w:val="000000"/>
          </w:rPr>
          <w:delText>while</w:delText>
        </w:r>
      </w:del>
      <w:ins w:id="312" w:author="Joanne Chen" w:date="2018-07-29T17:02:00Z">
        <w:r w:rsidR="0040411E">
          <w:rPr>
            <w:color w:val="000000"/>
          </w:rPr>
          <w:t xml:space="preserve"> but</w:t>
        </w:r>
      </w:ins>
      <w:r w:rsidR="002E4AC7">
        <w:rPr>
          <w:color w:val="000000"/>
        </w:rPr>
        <w:t xml:space="preserve"> </w:t>
      </w:r>
      <w:r w:rsidR="004E6AD9">
        <w:rPr>
          <w:color w:val="000000"/>
        </w:rPr>
        <w:t>locates</w:t>
      </w:r>
      <w:r w:rsidR="002E4AC7">
        <w:rPr>
          <w:color w:val="000000"/>
        </w:rPr>
        <w:t xml:space="preserve"> </w:t>
      </w:r>
      <w:ins w:id="313" w:author="Joanne Chen" w:date="2018-07-29T17:01:00Z">
        <w:r w:rsidR="0040411E">
          <w:rPr>
            <w:color w:val="000000"/>
          </w:rPr>
          <w:t xml:space="preserve">in a different cell </w:t>
        </w:r>
      </w:ins>
      <w:del w:id="314" w:author="Joanne Chen" w:date="2018-07-29T17:01:00Z">
        <w:r w:rsidR="002E4AC7" w:rsidDel="0040411E">
          <w:rPr>
            <w:color w:val="000000"/>
          </w:rPr>
          <w:delText>differently</w:delText>
        </w:r>
        <w:r w:rsidR="004E6AD9" w:rsidDel="0040411E">
          <w:rPr>
            <w:color w:val="000000"/>
          </w:rPr>
          <w:delText xml:space="preserve"> at the first cell of the board</w:delText>
        </w:r>
      </w:del>
      <w:ins w:id="315" w:author="Joanne Chen" w:date="2018-07-29T17:01:00Z">
        <w:r w:rsidR="0040411E">
          <w:rPr>
            <w:color w:val="000000"/>
          </w:rPr>
          <w:t xml:space="preserve">, </w:t>
        </w:r>
      </w:ins>
      <w:del w:id="316" w:author="Joanne Chen" w:date="2018-07-29T17:00:00Z">
        <w:r w:rsidR="004E6AD9" w:rsidDel="0040411E">
          <w:rPr>
            <w:color w:val="000000"/>
          </w:rPr>
          <w:delText>. The</w:delText>
        </w:r>
      </w:del>
      <w:r w:rsidR="004E6AD9">
        <w:rPr>
          <w:color w:val="000000"/>
        </w:rPr>
        <w:t xml:space="preserve"> </w:t>
      </w:r>
      <w:ins w:id="317" w:author="Joanne Chen" w:date="2018-07-29T17:03:00Z">
        <w:r w:rsidR="0040411E">
          <w:rPr>
            <w:color w:val="000000"/>
          </w:rPr>
          <w:t xml:space="preserve">we would find out that the </w:t>
        </w:r>
      </w:ins>
      <w:r w:rsidR="004E6AD9">
        <w:rPr>
          <w:color w:val="000000"/>
        </w:rPr>
        <w:t xml:space="preserve">runtime of DLB and </w:t>
      </w:r>
      <w:proofErr w:type="spellStart"/>
      <w:r w:rsidR="004E6AD9">
        <w:rPr>
          <w:color w:val="000000"/>
        </w:rPr>
        <w:t>MyDictionary</w:t>
      </w:r>
      <w:proofErr w:type="spellEnd"/>
      <w:r w:rsidR="004E6AD9">
        <w:rPr>
          <w:color w:val="000000"/>
        </w:rPr>
        <w:t xml:space="preserve"> </w:t>
      </w:r>
      <w:del w:id="318" w:author="Joanne Chen" w:date="2018-07-29T17:03:00Z">
        <w:r w:rsidR="004E6AD9" w:rsidDel="0040411E">
          <w:rPr>
            <w:color w:val="000000"/>
          </w:rPr>
          <w:delText xml:space="preserve">for test4d is very </w:delText>
        </w:r>
        <w:r w:rsidR="002E4AC7" w:rsidDel="0040411E">
          <w:rPr>
            <w:color w:val="000000"/>
          </w:rPr>
          <w:delText>quick</w:delText>
        </w:r>
        <w:r w:rsidR="005E0E96" w:rsidDel="0040411E">
          <w:rPr>
            <w:color w:val="000000"/>
          </w:rPr>
          <w:delText xml:space="preserve"> while</w:delText>
        </w:r>
      </w:del>
      <w:r w:rsidR="005E0E96">
        <w:rPr>
          <w:color w:val="000000"/>
        </w:rPr>
        <w:t xml:space="preserve"> for test4e is slower</w:t>
      </w:r>
      <w:ins w:id="319" w:author="Joanne Chen" w:date="2018-07-29T17:04:00Z">
        <w:r w:rsidR="0040411E">
          <w:rPr>
            <w:color w:val="000000"/>
          </w:rPr>
          <w:t xml:space="preserve"> than runtime for test4d</w:t>
        </w:r>
      </w:ins>
      <w:r w:rsidR="004E6AD9">
        <w:rPr>
          <w:color w:val="000000"/>
        </w:rPr>
        <w:t xml:space="preserve">. That implies the location of fixed letter has </w:t>
      </w:r>
      <w:ins w:id="320" w:author="Joanne Chen" w:date="2018-07-29T17:04:00Z">
        <w:r w:rsidR="0040411E">
          <w:rPr>
            <w:color w:val="000000"/>
          </w:rPr>
          <w:t xml:space="preserve">an </w:t>
        </w:r>
      </w:ins>
      <w:r w:rsidR="004E6AD9">
        <w:rPr>
          <w:color w:val="000000"/>
        </w:rPr>
        <w:t xml:space="preserve">influence on </w:t>
      </w:r>
      <w:r w:rsidR="00905AF0">
        <w:rPr>
          <w:color w:val="000000"/>
        </w:rPr>
        <w:t>the runtime</w:t>
      </w:r>
      <w:r w:rsidR="004E6AD9">
        <w:rPr>
          <w:color w:val="000000"/>
        </w:rPr>
        <w:t>.</w:t>
      </w:r>
    </w:p>
    <w:p w14:paraId="7ED1DF19" w14:textId="5764DFAC" w:rsidR="00494594" w:rsidRPr="00494594" w:rsidRDefault="00662E5B" w:rsidP="002C0A99">
      <w:pPr>
        <w:pStyle w:val="NormalWeb"/>
        <w:spacing w:line="480" w:lineRule="auto"/>
        <w:ind w:firstLine="720"/>
        <w:rPr>
          <w:color w:val="000000"/>
        </w:rPr>
      </w:pPr>
      <w:r>
        <w:rPr>
          <w:color w:val="000000"/>
        </w:rPr>
        <w:t xml:space="preserve">Generally, the DLB implementation of </w:t>
      </w:r>
      <w:proofErr w:type="spellStart"/>
      <w:r>
        <w:rPr>
          <w:color w:val="000000"/>
        </w:rPr>
        <w:t>DictInterface</w:t>
      </w:r>
      <w:proofErr w:type="spellEnd"/>
      <w:r>
        <w:rPr>
          <w:color w:val="000000"/>
        </w:rPr>
        <w:t xml:space="preserve"> achieves </w:t>
      </w:r>
      <w:ins w:id="321" w:author="John Ramirez" w:date="2018-07-13T14:16:00Z">
        <w:r w:rsidR="00683813">
          <w:rPr>
            <w:color w:val="000000"/>
          </w:rPr>
          <w:t xml:space="preserve">a </w:t>
        </w:r>
      </w:ins>
      <w:r>
        <w:rPr>
          <w:color w:val="000000"/>
        </w:rPr>
        <w:t xml:space="preserve">great improvement in runtime over </w:t>
      </w:r>
      <w:proofErr w:type="spellStart"/>
      <w:r>
        <w:rPr>
          <w:color w:val="000000"/>
        </w:rPr>
        <w:t>MyDictionary</w:t>
      </w:r>
      <w:proofErr w:type="spellEnd"/>
      <w:r>
        <w:rPr>
          <w:color w:val="000000"/>
        </w:rPr>
        <w:t xml:space="preserve">. And such achievement is significant as </w:t>
      </w:r>
      <w:ins w:id="322" w:author="John Ramirez" w:date="2018-07-13T14:15:00Z">
        <w:r w:rsidR="00683813">
          <w:rPr>
            <w:color w:val="000000"/>
          </w:rPr>
          <w:t xml:space="preserve">the </w:t>
        </w:r>
      </w:ins>
      <w:r>
        <w:rPr>
          <w:color w:val="000000"/>
        </w:rPr>
        <w:t xml:space="preserve">board size gets large. </w:t>
      </w:r>
      <w:proofErr w:type="spellStart"/>
      <w:r w:rsidR="00B221EA">
        <w:rPr>
          <w:color w:val="000000"/>
        </w:rPr>
        <w:t>MyDictionary</w:t>
      </w:r>
      <w:proofErr w:type="spellEnd"/>
      <w:r w:rsidR="00B221EA">
        <w:rPr>
          <w:color w:val="000000"/>
        </w:rPr>
        <w:t xml:space="preserve"> </w:t>
      </w:r>
      <w:ins w:id="323" w:author="Joanne Chen" w:date="2018-07-29T17:06:00Z">
        <w:r w:rsidR="0040411E">
          <w:rPr>
            <w:color w:val="000000"/>
          </w:rPr>
          <w:t xml:space="preserve">uses </w:t>
        </w:r>
      </w:ins>
      <w:commentRangeStart w:id="324"/>
      <w:del w:id="325" w:author="Joanne Chen" w:date="2018-07-29T17:06:00Z">
        <w:r w:rsidR="00B221EA" w:rsidDel="0040411E">
          <w:rPr>
            <w:color w:val="000000"/>
          </w:rPr>
          <w:delText>implements</w:delText>
        </w:r>
      </w:del>
      <w:r w:rsidR="00B221EA">
        <w:rPr>
          <w:color w:val="000000"/>
        </w:rPr>
        <w:t xml:space="preserve"> </w:t>
      </w:r>
      <w:proofErr w:type="spellStart"/>
      <w:r w:rsidR="00B221EA">
        <w:rPr>
          <w:color w:val="000000"/>
        </w:rPr>
        <w:t>A</w:t>
      </w:r>
      <w:r w:rsidR="00B221EA" w:rsidRPr="00B221EA">
        <w:rPr>
          <w:color w:val="000000"/>
        </w:rPr>
        <w:t>rrayList</w:t>
      </w:r>
      <w:commentRangeEnd w:id="324"/>
      <w:proofErr w:type="spellEnd"/>
      <w:r w:rsidR="00683813">
        <w:rPr>
          <w:rStyle w:val="CommentReference"/>
          <w:rFonts w:asciiTheme="minorHAnsi" w:eastAsiaTheme="minorEastAsia" w:hAnsiTheme="minorHAnsi" w:cstheme="minorBidi"/>
        </w:rPr>
        <w:commentReference w:id="324"/>
      </w:r>
      <w:r w:rsidR="0004078E">
        <w:rPr>
          <w:color w:val="000000"/>
        </w:rPr>
        <w:t xml:space="preserve">. Its </w:t>
      </w:r>
      <w:proofErr w:type="spellStart"/>
      <w:proofErr w:type="gramStart"/>
      <w:r w:rsidR="0004078E">
        <w:rPr>
          <w:color w:val="000000"/>
        </w:rPr>
        <w:t>searchPrefix</w:t>
      </w:r>
      <w:proofErr w:type="spellEnd"/>
      <w:r w:rsidR="0004078E">
        <w:rPr>
          <w:color w:val="000000"/>
        </w:rPr>
        <w:t>(</w:t>
      </w:r>
      <w:proofErr w:type="gramEnd"/>
      <w:r w:rsidR="0004078E">
        <w:rPr>
          <w:color w:val="000000"/>
        </w:rPr>
        <w:t>)</w:t>
      </w:r>
      <w:r w:rsidR="00B221EA" w:rsidRPr="00B221EA">
        <w:rPr>
          <w:color w:val="000000"/>
        </w:rPr>
        <w:t xml:space="preserve"> </w:t>
      </w:r>
      <w:r w:rsidR="00B221EA">
        <w:rPr>
          <w:color w:val="000000"/>
        </w:rPr>
        <w:t>i</w:t>
      </w:r>
      <w:r w:rsidR="00B221EA" w:rsidRPr="00B221EA">
        <w:rPr>
          <w:color w:val="000000"/>
        </w:rPr>
        <w:t>terate</w:t>
      </w:r>
      <w:r w:rsidR="0004078E">
        <w:rPr>
          <w:color w:val="000000"/>
        </w:rPr>
        <w:t>s</w:t>
      </w:r>
      <w:r w:rsidR="00B221EA" w:rsidRPr="00B221EA">
        <w:rPr>
          <w:color w:val="000000"/>
        </w:rPr>
        <w:t xml:space="preserve"> through the</w:t>
      </w:r>
      <w:r w:rsidR="00B221EA">
        <w:rPr>
          <w:color w:val="000000"/>
        </w:rPr>
        <w:t xml:space="preserve"> l</w:t>
      </w:r>
      <w:r w:rsidR="00B221EA" w:rsidRPr="00B221EA">
        <w:rPr>
          <w:color w:val="000000"/>
        </w:rPr>
        <w:t>ist</w:t>
      </w:r>
      <w:r w:rsidR="00B221EA">
        <w:rPr>
          <w:color w:val="000000"/>
        </w:rPr>
        <w:t xml:space="preserve"> </w:t>
      </w:r>
      <w:r w:rsidR="00B221EA" w:rsidRPr="00B221EA">
        <w:rPr>
          <w:color w:val="000000"/>
        </w:rPr>
        <w:t>until the end or u</w:t>
      </w:r>
      <w:r w:rsidR="0004078E">
        <w:rPr>
          <w:color w:val="000000"/>
        </w:rPr>
        <w:t>ntil</w:t>
      </w:r>
      <w:r w:rsidR="00B221EA">
        <w:rPr>
          <w:color w:val="000000"/>
        </w:rPr>
        <w:t xml:space="preserve"> </w:t>
      </w:r>
      <w:r w:rsidR="00B221EA" w:rsidRPr="00B221EA">
        <w:rPr>
          <w:color w:val="000000"/>
        </w:rPr>
        <w:t xml:space="preserve">the key is passed up </w:t>
      </w:r>
      <w:r w:rsidR="0004078E">
        <w:rPr>
          <w:color w:val="000000"/>
        </w:rPr>
        <w:t>while</w:t>
      </w:r>
      <w:r w:rsidR="00494594">
        <w:rPr>
          <w:color w:val="000000"/>
        </w:rPr>
        <w:t xml:space="preserve"> each time</w:t>
      </w:r>
      <w:r w:rsidR="0004078E">
        <w:rPr>
          <w:color w:val="000000"/>
        </w:rPr>
        <w:t xml:space="preserve"> i</w:t>
      </w:r>
      <w:r w:rsidR="00B221EA" w:rsidRPr="00B221EA">
        <w:rPr>
          <w:color w:val="000000"/>
        </w:rPr>
        <w:t>terat</w:t>
      </w:r>
      <w:r w:rsidR="0004078E">
        <w:rPr>
          <w:color w:val="000000"/>
        </w:rPr>
        <w:t>ing</w:t>
      </w:r>
      <w:r w:rsidR="00B221EA" w:rsidRPr="00B221EA">
        <w:rPr>
          <w:color w:val="000000"/>
        </w:rPr>
        <w:t xml:space="preserve"> t</w:t>
      </w:r>
      <w:r w:rsidR="0004078E">
        <w:rPr>
          <w:color w:val="000000"/>
        </w:rPr>
        <w:t>he</w:t>
      </w:r>
      <w:r w:rsidR="00B221EA" w:rsidRPr="00B221EA">
        <w:rPr>
          <w:color w:val="000000"/>
        </w:rPr>
        <w:t xml:space="preserve"> current</w:t>
      </w:r>
      <w:r w:rsidR="00494594">
        <w:rPr>
          <w:color w:val="000000"/>
        </w:rPr>
        <w:t xml:space="preserve"> </w:t>
      </w:r>
      <w:r w:rsidR="00B221EA" w:rsidRPr="00B221EA">
        <w:rPr>
          <w:color w:val="000000"/>
        </w:rPr>
        <w:t xml:space="preserve">String </w:t>
      </w:r>
      <w:r w:rsidR="0004078E" w:rsidRPr="00B221EA">
        <w:rPr>
          <w:color w:val="000000"/>
        </w:rPr>
        <w:t xml:space="preserve">through </w:t>
      </w:r>
      <w:r w:rsidR="00B221EA" w:rsidRPr="00B221EA">
        <w:rPr>
          <w:color w:val="000000"/>
        </w:rPr>
        <w:t>th</w:t>
      </w:r>
      <w:r w:rsidR="0004078E">
        <w:rPr>
          <w:color w:val="000000"/>
        </w:rPr>
        <w:t>e l</w:t>
      </w:r>
      <w:r w:rsidR="00B221EA" w:rsidRPr="00B221EA">
        <w:rPr>
          <w:color w:val="000000"/>
        </w:rPr>
        <w:t xml:space="preserve">ist character by character. </w:t>
      </w:r>
      <w:r w:rsidR="0004078E">
        <w:rPr>
          <w:color w:val="000000"/>
        </w:rPr>
        <w:t>That creates two for loops</w:t>
      </w:r>
      <w:r w:rsidR="005524B5">
        <w:rPr>
          <w:color w:val="000000"/>
        </w:rPr>
        <w:t xml:space="preserve">, which is </w:t>
      </w:r>
      <w:r w:rsidR="0004078E">
        <w:rPr>
          <w:color w:val="000000"/>
        </w:rPr>
        <w:t>O(n</w:t>
      </w:r>
      <w:r w:rsidR="005524B5">
        <w:rPr>
          <w:color w:val="000000"/>
        </w:rPr>
        <w:t>^2</w:t>
      </w:r>
      <w:r w:rsidR="0004078E">
        <w:rPr>
          <w:color w:val="000000"/>
        </w:rPr>
        <w:t>)</w:t>
      </w:r>
      <w:r w:rsidR="005524B5">
        <w:rPr>
          <w:color w:val="000000"/>
        </w:rPr>
        <w:t xml:space="preserve"> </w:t>
      </w:r>
      <w:del w:id="326" w:author="Joanne Chen" w:date="2018-07-29T17:06:00Z">
        <w:r w:rsidR="0004078E" w:rsidDel="0040411E">
          <w:rPr>
            <w:color w:val="000000"/>
          </w:rPr>
          <w:delText xml:space="preserve">in </w:delText>
        </w:r>
      </w:del>
      <w:r w:rsidR="0004078E">
        <w:rPr>
          <w:color w:val="000000"/>
        </w:rPr>
        <w:t>implementations. However,</w:t>
      </w:r>
      <w:r w:rsidR="00B221EA" w:rsidRPr="00B221EA">
        <w:rPr>
          <w:color w:val="000000"/>
        </w:rPr>
        <w:t xml:space="preserve"> </w:t>
      </w:r>
      <w:r w:rsidR="0004078E">
        <w:rPr>
          <w:color w:val="000000"/>
        </w:rPr>
        <w:t>DLB</w:t>
      </w:r>
      <w:r w:rsidR="005524B5">
        <w:rPr>
          <w:color w:val="000000"/>
        </w:rPr>
        <w:t xml:space="preserve"> </w:t>
      </w:r>
      <w:r w:rsidR="005524B5">
        <w:rPr>
          <w:color w:val="000000"/>
        </w:rPr>
        <w:lastRenderedPageBreak/>
        <w:t>applies linked list</w:t>
      </w:r>
      <w:ins w:id="327" w:author="Joanne Chen" w:date="2018-07-29T17:12:00Z">
        <w:r w:rsidR="002C0A99">
          <w:rPr>
            <w:color w:val="000000"/>
          </w:rPr>
          <w:t>.</w:t>
        </w:r>
      </w:ins>
      <w:ins w:id="328" w:author="Joanne Chen" w:date="2018-07-29T17:13:00Z">
        <w:r w:rsidR="002C0A99">
          <w:rPr>
            <w:color w:val="000000"/>
          </w:rPr>
          <w:t xml:space="preserve"> </w:t>
        </w:r>
      </w:ins>
      <w:moveToRangeStart w:id="329" w:author="Joanne Chen" w:date="2018-07-29T17:20:00Z" w:name="move520648180"/>
      <w:moveTo w:id="330" w:author="Joanne Chen" w:date="2018-07-29T17:20:00Z">
        <w:r w:rsidR="002C0A99">
          <w:rPr>
            <w:color w:val="000000"/>
          </w:rPr>
          <w:t>Each</w:t>
        </w:r>
        <w:r w:rsidR="002C0A99" w:rsidRPr="005524B5">
          <w:rPr>
            <w:color w:val="000000"/>
          </w:rPr>
          <w:t xml:space="preserve"> node</w:t>
        </w:r>
        <w:r w:rsidR="002C0A99">
          <w:rPr>
            <w:color w:val="000000"/>
          </w:rPr>
          <w:t xml:space="preserve"> in DLB</w:t>
        </w:r>
        <w:r w:rsidR="002C0A99" w:rsidRPr="005524B5">
          <w:rPr>
            <w:color w:val="000000"/>
          </w:rPr>
          <w:t xml:space="preserve"> </w:t>
        </w:r>
        <w:r w:rsidR="002C0A99">
          <w:rPr>
            <w:color w:val="000000"/>
          </w:rPr>
          <w:t>is</w:t>
        </w:r>
        <w:r w:rsidR="002C0A99" w:rsidRPr="005524B5">
          <w:rPr>
            <w:color w:val="000000"/>
          </w:rPr>
          <w:t xml:space="preserve"> uniform with two references</w:t>
        </w:r>
        <w:r w:rsidR="002C0A99">
          <w:rPr>
            <w:color w:val="000000"/>
          </w:rPr>
          <w:t>, o</w:t>
        </w:r>
        <w:r w:rsidR="002C0A99" w:rsidRPr="005524B5">
          <w:rPr>
            <w:color w:val="000000"/>
          </w:rPr>
          <w:t>ne for sibling and one for a single child</w:t>
        </w:r>
        <w:r w:rsidR="002C0A99">
          <w:rPr>
            <w:color w:val="000000"/>
          </w:rPr>
          <w:t>.</w:t>
        </w:r>
        <w:r w:rsidR="002C0A99" w:rsidRPr="005524B5">
          <w:rPr>
            <w:color w:val="000000"/>
          </w:rPr>
          <w:t xml:space="preserve"> </w:t>
        </w:r>
        <w:r w:rsidR="002C0A99">
          <w:rPr>
            <w:color w:val="000000"/>
          </w:rPr>
          <w:t>We</w:t>
        </w:r>
        <w:r w:rsidR="002C0A99" w:rsidRPr="00B221EA">
          <w:rPr>
            <w:color w:val="000000"/>
          </w:rPr>
          <w:t xml:space="preserve"> walk the list </w:t>
        </w:r>
        <w:r w:rsidR="002C0A99">
          <w:rPr>
            <w:color w:val="000000"/>
          </w:rPr>
          <w:t xml:space="preserve">down </w:t>
        </w:r>
        <w:r w:rsidR="002C0A99" w:rsidRPr="005524B5">
          <w:rPr>
            <w:color w:val="000000"/>
          </w:rPr>
          <w:t>us to follow a child pointer</w:t>
        </w:r>
        <w:r w:rsidR="002C0A99">
          <w:rPr>
            <w:color w:val="000000"/>
          </w:rPr>
          <w:t xml:space="preserve"> if</w:t>
        </w:r>
        <w:r w:rsidR="002C0A99" w:rsidRPr="005524B5">
          <w:rPr>
            <w:color w:val="000000"/>
          </w:rPr>
          <w:t xml:space="preserve"> character match</w:t>
        </w:r>
        <w:r w:rsidR="002C0A99">
          <w:rPr>
            <w:color w:val="000000"/>
          </w:rPr>
          <w:t>es</w:t>
        </w:r>
        <w:r w:rsidR="002C0A99" w:rsidRPr="005524B5">
          <w:rPr>
            <w:color w:val="000000"/>
          </w:rPr>
          <w:t xml:space="preserve"> </w:t>
        </w:r>
        <w:r w:rsidR="002C0A99">
          <w:rPr>
            <w:color w:val="000000"/>
          </w:rPr>
          <w:t>and we walk right to a sibling if mismatch.</w:t>
        </w:r>
      </w:moveTo>
      <w:moveToRangeEnd w:id="329"/>
      <w:del w:id="331" w:author="Joanne Chen" w:date="2018-07-29T17:12:00Z">
        <w:r w:rsidR="005524B5" w:rsidDel="002C0A99">
          <w:rPr>
            <w:color w:val="000000"/>
          </w:rPr>
          <w:delText>,</w:delText>
        </w:r>
      </w:del>
      <w:ins w:id="332" w:author="Joanne Chen" w:date="2018-07-29T17:13:00Z">
        <w:r w:rsidR="002C0A99">
          <w:rPr>
            <w:color w:val="000000"/>
          </w:rPr>
          <w:t xml:space="preserve"> In our example,</w:t>
        </w:r>
      </w:ins>
      <w:r w:rsidR="005524B5">
        <w:rPr>
          <w:color w:val="000000"/>
        </w:rPr>
        <w:t xml:space="preserve"> </w:t>
      </w:r>
      <w:ins w:id="333" w:author="Joanne Chen" w:date="2018-07-29T17:12:00Z">
        <w:r w:rsidR="0040411E" w:rsidRPr="0040411E">
          <w:rPr>
            <w:color w:val="000000"/>
          </w:rPr>
          <w:t xml:space="preserve">we have </w:t>
        </w:r>
      </w:ins>
      <w:ins w:id="334" w:author="Joanne Chen" w:date="2018-07-29T17:13:00Z">
        <w:r w:rsidR="002C0A99">
          <w:rPr>
            <w:color w:val="000000"/>
          </w:rPr>
          <w:t>256</w:t>
        </w:r>
      </w:ins>
      <w:ins w:id="335" w:author="Joanne Chen" w:date="2018-07-29T17:12:00Z">
        <w:r w:rsidR="0040411E" w:rsidRPr="0040411E">
          <w:rPr>
            <w:color w:val="000000"/>
          </w:rPr>
          <w:t xml:space="preserve"> </w:t>
        </w:r>
      </w:ins>
      <w:ins w:id="336" w:author="Joanne Chen" w:date="2018-07-29T17:14:00Z">
        <w:r w:rsidR="002C0A99">
          <w:rPr>
            <w:color w:val="000000"/>
          </w:rPr>
          <w:t>ASCII</w:t>
        </w:r>
      </w:ins>
      <w:ins w:id="337" w:author="Joanne Chen" w:date="2018-07-29T17:12:00Z">
        <w:r w:rsidR="0040411E" w:rsidRPr="0040411E">
          <w:rPr>
            <w:color w:val="000000"/>
          </w:rPr>
          <w:t xml:space="preserve"> characters possible in our "alphabet"</w:t>
        </w:r>
      </w:ins>
      <w:ins w:id="338" w:author="Joanne Chen" w:date="2018-07-29T17:15:00Z">
        <w:r w:rsidR="002C0A99">
          <w:rPr>
            <w:color w:val="000000"/>
          </w:rPr>
          <w:t xml:space="preserve"> and</w:t>
        </w:r>
      </w:ins>
      <w:ins w:id="339" w:author="Joanne Chen" w:date="2018-07-29T17:12:00Z">
        <w:r w:rsidR="0040411E" w:rsidRPr="0040411E">
          <w:rPr>
            <w:color w:val="000000"/>
          </w:rPr>
          <w:t xml:space="preserve"> our key</w:t>
        </w:r>
      </w:ins>
      <w:ins w:id="340" w:author="Joanne Chen" w:date="2018-07-29T17:16:00Z">
        <w:r w:rsidR="002C0A99">
          <w:rPr>
            <w:color w:val="000000"/>
          </w:rPr>
          <w:t xml:space="preserve"> has length </w:t>
        </w:r>
      </w:ins>
      <w:ins w:id="341" w:author="Joanne Chen" w:date="2018-07-29T17:17:00Z">
        <w:r w:rsidR="002C0A99">
          <w:rPr>
            <w:color w:val="000000"/>
          </w:rPr>
          <w:t>varied from 1 to N, which is the</w:t>
        </w:r>
      </w:ins>
      <w:ins w:id="342" w:author="Joanne Chen" w:date="2018-07-29T17:18:00Z">
        <w:r w:rsidR="002C0A99">
          <w:rPr>
            <w:color w:val="000000"/>
          </w:rPr>
          <w:t xml:space="preserve"> board size</w:t>
        </w:r>
      </w:ins>
      <w:ins w:id="343" w:author="Joanne Chen" w:date="2018-07-29T17:16:00Z">
        <w:r w:rsidR="002C0A99">
          <w:rPr>
            <w:color w:val="000000"/>
          </w:rPr>
          <w:t xml:space="preserve">. </w:t>
        </w:r>
      </w:ins>
      <w:ins w:id="344" w:author="Joanne Chen" w:date="2018-07-29T17:12:00Z">
        <w:r w:rsidR="0040411E" w:rsidRPr="0040411E">
          <w:rPr>
            <w:color w:val="000000"/>
          </w:rPr>
          <w:t>In worst case we can have up to Θ(</w:t>
        </w:r>
      </w:ins>
      <w:ins w:id="345" w:author="Joanne Chen" w:date="2018-07-29T17:18:00Z">
        <w:r w:rsidR="002C0A99">
          <w:rPr>
            <w:color w:val="000000"/>
          </w:rPr>
          <w:t>N</w:t>
        </w:r>
      </w:ins>
      <w:ins w:id="346" w:author="Joanne Chen" w:date="2018-07-29T17:12:00Z">
        <w:r w:rsidR="0040411E" w:rsidRPr="0040411E">
          <w:rPr>
            <w:color w:val="000000"/>
          </w:rPr>
          <w:t>) character comparisons required for a search</w:t>
        </w:r>
      </w:ins>
      <w:ins w:id="347" w:author="Joanne Chen" w:date="2018-07-29T17:18:00Z">
        <w:r w:rsidR="002C0A99">
          <w:rPr>
            <w:color w:val="000000"/>
          </w:rPr>
          <w:t xml:space="preserve"> and u</w:t>
        </w:r>
      </w:ins>
      <w:ins w:id="348" w:author="Joanne Chen" w:date="2018-07-29T17:12:00Z">
        <w:r w:rsidR="0040411E" w:rsidRPr="0040411E">
          <w:rPr>
            <w:color w:val="000000"/>
          </w:rPr>
          <w:t>p to S comparisons to find the character on each level</w:t>
        </w:r>
      </w:ins>
      <w:ins w:id="349" w:author="Joanne Chen" w:date="2018-07-29T17:19:00Z">
        <w:r w:rsidR="002C0A99">
          <w:rPr>
            <w:color w:val="000000"/>
          </w:rPr>
          <w:t>.</w:t>
        </w:r>
      </w:ins>
      <w:ins w:id="350" w:author="Joanne Chen" w:date="2018-07-29T17:22:00Z">
        <w:r w:rsidR="002C0A99">
          <w:rPr>
            <w:color w:val="000000"/>
          </w:rPr>
          <w:t xml:space="preserve"> </w:t>
        </w:r>
      </w:ins>
      <w:del w:id="351" w:author="Joanne Chen" w:date="2018-07-29T17:19:00Z">
        <w:r w:rsidR="005524B5" w:rsidDel="002C0A99">
          <w:rPr>
            <w:color w:val="000000"/>
          </w:rPr>
          <w:delText xml:space="preserve">which </w:delText>
        </w:r>
        <w:r w:rsidR="00B221EA" w:rsidRPr="00B221EA" w:rsidDel="002C0A99">
          <w:rPr>
            <w:color w:val="000000"/>
          </w:rPr>
          <w:delText xml:space="preserve">allows for </w:delText>
        </w:r>
        <w:r w:rsidR="005524B5" w:rsidDel="002C0A99">
          <w:rPr>
            <w:color w:val="000000"/>
          </w:rPr>
          <w:delText>linear-time</w:delText>
        </w:r>
        <w:r w:rsidR="00494594" w:rsidDel="002C0A99">
          <w:rPr>
            <w:color w:val="000000"/>
          </w:rPr>
          <w:delText xml:space="preserve"> O(n)</w:delText>
        </w:r>
        <w:r w:rsidR="005524B5" w:rsidDel="002C0A99">
          <w:rPr>
            <w:color w:val="000000"/>
          </w:rPr>
          <w:delText xml:space="preserve"> search</w:delText>
        </w:r>
      </w:del>
      <w:r w:rsidR="00B221EA">
        <w:rPr>
          <w:color w:val="000000"/>
        </w:rPr>
        <w:t xml:space="preserve">. </w:t>
      </w:r>
      <w:moveFromRangeStart w:id="352" w:author="Joanne Chen" w:date="2018-07-29T17:20:00Z" w:name="move520648180"/>
      <w:moveFrom w:id="353" w:author="Joanne Chen" w:date="2018-07-29T17:20:00Z">
        <w:r w:rsidR="005524B5" w:rsidDel="002C0A99">
          <w:rPr>
            <w:color w:val="000000"/>
          </w:rPr>
          <w:t>Each</w:t>
        </w:r>
        <w:r w:rsidR="005524B5" w:rsidRPr="005524B5" w:rsidDel="002C0A99">
          <w:rPr>
            <w:color w:val="000000"/>
          </w:rPr>
          <w:t xml:space="preserve"> node</w:t>
        </w:r>
        <w:r w:rsidR="005524B5" w:rsidDel="002C0A99">
          <w:rPr>
            <w:color w:val="000000"/>
          </w:rPr>
          <w:t xml:space="preserve"> in DLB</w:t>
        </w:r>
        <w:r w:rsidR="005524B5" w:rsidRPr="005524B5" w:rsidDel="002C0A99">
          <w:rPr>
            <w:color w:val="000000"/>
          </w:rPr>
          <w:t xml:space="preserve"> </w:t>
        </w:r>
        <w:r w:rsidR="005524B5" w:rsidDel="002C0A99">
          <w:rPr>
            <w:color w:val="000000"/>
          </w:rPr>
          <w:t>is</w:t>
        </w:r>
        <w:r w:rsidR="005524B5" w:rsidRPr="005524B5" w:rsidDel="002C0A99">
          <w:rPr>
            <w:color w:val="000000"/>
          </w:rPr>
          <w:t xml:space="preserve"> uniform with two references</w:t>
        </w:r>
        <w:r w:rsidR="005524B5" w:rsidDel="002C0A99">
          <w:rPr>
            <w:color w:val="000000"/>
          </w:rPr>
          <w:t>, o</w:t>
        </w:r>
        <w:r w:rsidR="005524B5" w:rsidRPr="005524B5" w:rsidDel="002C0A99">
          <w:rPr>
            <w:color w:val="000000"/>
          </w:rPr>
          <w:t>ne for sibling and one for a single child</w:t>
        </w:r>
        <w:r w:rsidR="005524B5" w:rsidDel="002C0A99">
          <w:rPr>
            <w:color w:val="000000"/>
          </w:rPr>
          <w:t>.</w:t>
        </w:r>
        <w:r w:rsidR="005524B5" w:rsidRPr="005524B5" w:rsidDel="002C0A99">
          <w:rPr>
            <w:color w:val="000000"/>
          </w:rPr>
          <w:t xml:space="preserve"> </w:t>
        </w:r>
        <w:r w:rsidR="005524B5" w:rsidDel="002C0A99">
          <w:rPr>
            <w:color w:val="000000"/>
          </w:rPr>
          <w:t>We</w:t>
        </w:r>
        <w:r w:rsidR="00B221EA" w:rsidRPr="00B221EA" w:rsidDel="002C0A99">
          <w:rPr>
            <w:color w:val="000000"/>
          </w:rPr>
          <w:t xml:space="preserve"> walk the list </w:t>
        </w:r>
        <w:r w:rsidR="005524B5" w:rsidDel="002C0A99">
          <w:rPr>
            <w:color w:val="000000"/>
          </w:rPr>
          <w:t>down</w:t>
        </w:r>
        <w:r w:rsidR="00494594" w:rsidDel="002C0A99">
          <w:rPr>
            <w:color w:val="000000"/>
          </w:rPr>
          <w:t xml:space="preserve"> </w:t>
        </w:r>
        <w:r w:rsidR="00494594" w:rsidRPr="005524B5" w:rsidDel="002C0A99">
          <w:rPr>
            <w:color w:val="000000"/>
          </w:rPr>
          <w:t>us to follow a child pointer</w:t>
        </w:r>
        <w:r w:rsidR="005524B5" w:rsidDel="002C0A99">
          <w:rPr>
            <w:color w:val="000000"/>
          </w:rPr>
          <w:t xml:space="preserve"> if</w:t>
        </w:r>
        <w:r w:rsidR="005524B5" w:rsidRPr="005524B5" w:rsidDel="002C0A99">
          <w:rPr>
            <w:color w:val="000000"/>
          </w:rPr>
          <w:t xml:space="preserve"> character match</w:t>
        </w:r>
        <w:r w:rsidR="005524B5" w:rsidDel="002C0A99">
          <w:rPr>
            <w:color w:val="000000"/>
          </w:rPr>
          <w:t>es</w:t>
        </w:r>
        <w:r w:rsidR="005524B5" w:rsidRPr="005524B5" w:rsidDel="002C0A99">
          <w:rPr>
            <w:color w:val="000000"/>
          </w:rPr>
          <w:t xml:space="preserve"> </w:t>
        </w:r>
        <w:r w:rsidR="00494594" w:rsidDel="002C0A99">
          <w:rPr>
            <w:color w:val="000000"/>
          </w:rPr>
          <w:t xml:space="preserve">and we walk right to a sibling if mismatch. </w:t>
        </w:r>
      </w:moveFrom>
      <w:moveFromRangeEnd w:id="352"/>
      <w:del w:id="354" w:author="Joanne Chen" w:date="2018-07-29T17:21:00Z">
        <w:r w:rsidR="00494594" w:rsidDel="002C0A99">
          <w:rPr>
            <w:color w:val="000000"/>
          </w:rPr>
          <w:delText>For a key of length n, we have n</w:delText>
        </w:r>
        <w:r w:rsidR="00494594" w:rsidRPr="00494594" w:rsidDel="002C0A99">
          <w:rPr>
            <w:color w:val="000000"/>
          </w:rPr>
          <w:delText xml:space="preserve"> levels to get to the end of the key</w:delText>
        </w:r>
        <w:r w:rsidR="00494594" w:rsidDel="002C0A99">
          <w:rPr>
            <w:color w:val="000000"/>
          </w:rPr>
          <w:delText xml:space="preserve"> and u</w:delText>
        </w:r>
        <w:r w:rsidR="00494594" w:rsidRPr="00494594" w:rsidDel="002C0A99">
          <w:rPr>
            <w:color w:val="000000"/>
          </w:rPr>
          <w:delText xml:space="preserve">p to </w:delText>
        </w:r>
        <w:r w:rsidR="00494594" w:rsidDel="002C0A99">
          <w:rPr>
            <w:color w:val="000000"/>
          </w:rPr>
          <w:delText>constant</w:delText>
        </w:r>
        <w:r w:rsidR="00494594" w:rsidRPr="00494594" w:rsidDel="002C0A99">
          <w:rPr>
            <w:color w:val="000000"/>
          </w:rPr>
          <w:delText xml:space="preserve"> comparisons to find the character on each level</w:delText>
        </w:r>
        <w:r w:rsidR="00494594" w:rsidDel="002C0A99">
          <w:rPr>
            <w:color w:val="000000"/>
          </w:rPr>
          <w:delText>. So i</w:delText>
        </w:r>
        <w:r w:rsidR="00494594" w:rsidRPr="00494594" w:rsidDel="002C0A99">
          <w:rPr>
            <w:color w:val="000000"/>
          </w:rPr>
          <w:delText xml:space="preserve">n worst case we can </w:delText>
        </w:r>
        <w:r w:rsidR="00494594" w:rsidDel="002C0A99">
          <w:rPr>
            <w:color w:val="000000"/>
          </w:rPr>
          <w:delText>end</w:delText>
        </w:r>
        <w:r w:rsidR="00494594" w:rsidRPr="00494594" w:rsidDel="002C0A99">
          <w:rPr>
            <w:color w:val="000000"/>
          </w:rPr>
          <w:delText xml:space="preserve"> up to</w:delText>
        </w:r>
        <w:r w:rsidR="00494594" w:rsidDel="002C0A99">
          <w:rPr>
            <w:color w:val="000000"/>
          </w:rPr>
          <w:delText xml:space="preserve"> O(n)</w:delText>
        </w:r>
        <w:r w:rsidR="00494594" w:rsidRPr="00494594" w:rsidDel="002C0A99">
          <w:rPr>
            <w:color w:val="000000"/>
          </w:rPr>
          <w:delText xml:space="preserve"> comparisons required for a searc</w:delText>
        </w:r>
        <w:r w:rsidR="00905AF0" w:rsidDel="002C0A99">
          <w:rPr>
            <w:color w:val="000000"/>
          </w:rPr>
          <w:delText>h.</w:delText>
        </w:r>
      </w:del>
      <w:ins w:id="355" w:author="John Ramirez" w:date="2018-07-13T14:17:00Z">
        <w:del w:id="356" w:author="Joanne Chen" w:date="2018-07-29T17:21:00Z">
          <w:r w:rsidR="00683813" w:rsidDel="002C0A99">
            <w:rPr>
              <w:color w:val="000000"/>
            </w:rPr>
            <w:delText xml:space="preserve">       </w:delText>
          </w:r>
        </w:del>
      </w:ins>
    </w:p>
    <w:tbl>
      <w:tblPr>
        <w:tblStyle w:val="GridTable3-Accent3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6C6D" w14:paraId="6C6CDBAE" w14:textId="77777777" w:rsidTr="00C86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5468ABA8" w14:textId="77777777" w:rsidR="00C86C6D" w:rsidRDefault="00C86C6D" w:rsidP="002A0E9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E8E2352" w14:textId="77777777" w:rsidR="00C86C6D" w:rsidRDefault="008D73DF" w:rsidP="008D73DF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MyDictionary</w:t>
            </w:r>
            <w:proofErr w:type="spellEnd"/>
          </w:p>
        </w:tc>
        <w:tc>
          <w:tcPr>
            <w:tcW w:w="3117" w:type="dxa"/>
          </w:tcPr>
          <w:p w14:paraId="3DEDF215" w14:textId="77777777" w:rsidR="00C86C6D" w:rsidRDefault="00C86C6D" w:rsidP="00C86C6D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DLB</w:t>
            </w:r>
          </w:p>
        </w:tc>
      </w:tr>
      <w:tr w:rsidR="00C86C6D" w14:paraId="3B20398E" w14:textId="77777777" w:rsidTr="00C86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348A10" w14:textId="77777777" w:rsidR="00C86C6D" w:rsidRDefault="008D73DF" w:rsidP="00CC63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test3a</w:t>
            </w:r>
          </w:p>
        </w:tc>
        <w:tc>
          <w:tcPr>
            <w:tcW w:w="3117" w:type="dxa"/>
          </w:tcPr>
          <w:p w14:paraId="25A1585D" w14:textId="77777777" w:rsidR="00C86C6D" w:rsidRDefault="000C2DA9" w:rsidP="000C2DA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DA9">
              <w:rPr>
                <w:rFonts w:ascii="Times New Roman" w:hAnsi="Times New Roman" w:cs="Times New Roman"/>
                <w:sz w:val="24"/>
                <w:szCs w:val="24"/>
              </w:rPr>
              <w:t>0 minutes 4 seconds</w:t>
            </w:r>
          </w:p>
        </w:tc>
        <w:tc>
          <w:tcPr>
            <w:tcW w:w="3117" w:type="dxa"/>
          </w:tcPr>
          <w:p w14:paraId="39C7A560" w14:textId="77777777" w:rsidR="00C86C6D" w:rsidRDefault="000C2DA9" w:rsidP="000C2DA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DA9">
              <w:rPr>
                <w:rFonts w:ascii="Times New Roman" w:hAnsi="Times New Roman" w:cs="Times New Roman"/>
                <w:sz w:val="24"/>
                <w:szCs w:val="24"/>
              </w:rPr>
              <w:t xml:space="preserve">0 minutes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C2DA9">
              <w:rPr>
                <w:rFonts w:ascii="Times New Roman" w:hAnsi="Times New Roman" w:cs="Times New Roman"/>
                <w:sz w:val="24"/>
                <w:szCs w:val="24"/>
              </w:rPr>
              <w:t xml:space="preserve"> seconds</w:t>
            </w:r>
          </w:p>
        </w:tc>
      </w:tr>
      <w:tr w:rsidR="00C86C6D" w14:paraId="29A32E67" w14:textId="77777777" w:rsidTr="00C86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4CC2B8" w14:textId="77777777" w:rsidR="00C86C6D" w:rsidRDefault="008D73DF" w:rsidP="00CC63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test3b</w:t>
            </w:r>
          </w:p>
        </w:tc>
        <w:tc>
          <w:tcPr>
            <w:tcW w:w="3117" w:type="dxa"/>
          </w:tcPr>
          <w:p w14:paraId="41D6E748" w14:textId="77777777" w:rsidR="00C86C6D" w:rsidRDefault="000C2DA9" w:rsidP="000C2DA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DA9">
              <w:rPr>
                <w:rFonts w:ascii="Times New Roman" w:hAnsi="Times New Roman" w:cs="Times New Roman"/>
                <w:sz w:val="24"/>
                <w:szCs w:val="24"/>
              </w:rPr>
              <w:t>0 minutes 7 seconds</w:t>
            </w:r>
          </w:p>
        </w:tc>
        <w:tc>
          <w:tcPr>
            <w:tcW w:w="3117" w:type="dxa"/>
          </w:tcPr>
          <w:p w14:paraId="6C739836" w14:textId="77777777" w:rsidR="00C86C6D" w:rsidRDefault="000C2DA9" w:rsidP="000C2DA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DA9">
              <w:rPr>
                <w:rFonts w:ascii="Times New Roman" w:hAnsi="Times New Roman" w:cs="Times New Roman"/>
                <w:sz w:val="24"/>
                <w:szCs w:val="24"/>
              </w:rPr>
              <w:t>0 minutes 4 seconds</w:t>
            </w:r>
          </w:p>
        </w:tc>
      </w:tr>
      <w:tr w:rsidR="00C86C6D" w14:paraId="5E1B10C6" w14:textId="77777777" w:rsidTr="00C86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37F6B6" w14:textId="77777777" w:rsidR="00C86C6D" w:rsidRDefault="008D73DF" w:rsidP="00CC63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test4a</w:t>
            </w:r>
          </w:p>
        </w:tc>
        <w:tc>
          <w:tcPr>
            <w:tcW w:w="3117" w:type="dxa"/>
          </w:tcPr>
          <w:p w14:paraId="2200A765" w14:textId="77777777" w:rsidR="00C86C6D" w:rsidRDefault="000C2DA9" w:rsidP="000C2DA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DA9">
              <w:rPr>
                <w:rFonts w:ascii="Times New Roman" w:hAnsi="Times New Roman" w:cs="Times New Roman"/>
                <w:sz w:val="24"/>
                <w:szCs w:val="24"/>
              </w:rPr>
              <w:t>0 minutes 46 seconds</w:t>
            </w:r>
          </w:p>
        </w:tc>
        <w:tc>
          <w:tcPr>
            <w:tcW w:w="3117" w:type="dxa"/>
          </w:tcPr>
          <w:p w14:paraId="0E228A29" w14:textId="77777777" w:rsidR="00C86C6D" w:rsidRDefault="000C2DA9" w:rsidP="000C2DA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DA9">
              <w:rPr>
                <w:rFonts w:ascii="Times New Roman" w:hAnsi="Times New Roman" w:cs="Times New Roman"/>
                <w:sz w:val="24"/>
                <w:szCs w:val="24"/>
              </w:rPr>
              <w:t>0 minutes 4 seconds</w:t>
            </w:r>
          </w:p>
        </w:tc>
      </w:tr>
      <w:tr w:rsidR="00C86C6D" w14:paraId="70527A95" w14:textId="77777777" w:rsidTr="00C86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5F5984" w14:textId="77777777" w:rsidR="00C86C6D" w:rsidRDefault="008D73DF" w:rsidP="00CC63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tast4b</w:t>
            </w:r>
          </w:p>
        </w:tc>
        <w:tc>
          <w:tcPr>
            <w:tcW w:w="3117" w:type="dxa"/>
          </w:tcPr>
          <w:p w14:paraId="17F9F1C6" w14:textId="77777777" w:rsidR="00C86C6D" w:rsidRDefault="000C2DA9" w:rsidP="000C2DA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DA9">
              <w:rPr>
                <w:rFonts w:ascii="Times New Roman" w:hAnsi="Times New Roman" w:cs="Times New Roman"/>
                <w:sz w:val="24"/>
                <w:szCs w:val="24"/>
              </w:rPr>
              <w:t>0 minutes 24 seconds</w:t>
            </w:r>
          </w:p>
        </w:tc>
        <w:tc>
          <w:tcPr>
            <w:tcW w:w="3117" w:type="dxa"/>
          </w:tcPr>
          <w:p w14:paraId="6ABD0415" w14:textId="77777777" w:rsidR="00C86C6D" w:rsidRDefault="000C2DA9" w:rsidP="000C2DA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DA9">
              <w:rPr>
                <w:rFonts w:ascii="Times New Roman" w:hAnsi="Times New Roman" w:cs="Times New Roman"/>
                <w:sz w:val="24"/>
                <w:szCs w:val="24"/>
              </w:rPr>
              <w:t>0 minutes 4 seconds</w:t>
            </w:r>
          </w:p>
        </w:tc>
      </w:tr>
      <w:tr w:rsidR="00C86C6D" w14:paraId="4F10319C" w14:textId="77777777" w:rsidTr="00C86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35A7FB" w14:textId="77777777" w:rsidR="00C86C6D" w:rsidRDefault="008D73DF" w:rsidP="00CC63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test4c</w:t>
            </w:r>
          </w:p>
        </w:tc>
        <w:tc>
          <w:tcPr>
            <w:tcW w:w="3117" w:type="dxa"/>
          </w:tcPr>
          <w:p w14:paraId="507A19C8" w14:textId="77777777" w:rsidR="00C86C6D" w:rsidRDefault="000C2DA9" w:rsidP="000C2DA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DA9">
              <w:rPr>
                <w:rFonts w:ascii="Times New Roman" w:hAnsi="Times New Roman" w:cs="Times New Roman"/>
                <w:sz w:val="24"/>
                <w:szCs w:val="24"/>
              </w:rPr>
              <w:t>0 minutes 37 seconds</w:t>
            </w:r>
          </w:p>
        </w:tc>
        <w:tc>
          <w:tcPr>
            <w:tcW w:w="3117" w:type="dxa"/>
          </w:tcPr>
          <w:p w14:paraId="773BE013" w14:textId="77777777" w:rsidR="00C86C6D" w:rsidRDefault="000C2DA9" w:rsidP="000C2DA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DA9">
              <w:rPr>
                <w:rFonts w:ascii="Times New Roman" w:hAnsi="Times New Roman" w:cs="Times New Roman"/>
                <w:sz w:val="24"/>
                <w:szCs w:val="24"/>
              </w:rPr>
              <w:t>0 minutes 4 seconds</w:t>
            </w:r>
          </w:p>
        </w:tc>
      </w:tr>
      <w:tr w:rsidR="00C86C6D" w14:paraId="58E4FA1E" w14:textId="77777777" w:rsidTr="00C86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4C1F7D" w14:textId="77777777" w:rsidR="00C86C6D" w:rsidRDefault="008D73DF" w:rsidP="00CC63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test4d</w:t>
            </w:r>
          </w:p>
        </w:tc>
        <w:tc>
          <w:tcPr>
            <w:tcW w:w="3117" w:type="dxa"/>
          </w:tcPr>
          <w:p w14:paraId="7260D4E0" w14:textId="77777777" w:rsidR="00C86C6D" w:rsidRDefault="000C2DA9" w:rsidP="000C2DA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DA9">
              <w:rPr>
                <w:rFonts w:ascii="Times New Roman" w:hAnsi="Times New Roman" w:cs="Times New Roman"/>
                <w:sz w:val="24"/>
                <w:szCs w:val="24"/>
              </w:rPr>
              <w:t>0 minutes 5 seconds</w:t>
            </w:r>
          </w:p>
        </w:tc>
        <w:tc>
          <w:tcPr>
            <w:tcW w:w="3117" w:type="dxa"/>
          </w:tcPr>
          <w:p w14:paraId="07D386BF" w14:textId="77777777" w:rsidR="00C86C6D" w:rsidRDefault="000C2DA9" w:rsidP="000C2DA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DA9">
              <w:rPr>
                <w:rFonts w:ascii="Times New Roman" w:hAnsi="Times New Roman" w:cs="Times New Roman"/>
                <w:sz w:val="24"/>
                <w:szCs w:val="24"/>
              </w:rPr>
              <w:t>0 minutes 5 seconds</w:t>
            </w:r>
          </w:p>
        </w:tc>
      </w:tr>
      <w:tr w:rsidR="00C86C6D" w14:paraId="443736EA" w14:textId="77777777" w:rsidTr="00C86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5C3B98" w14:textId="77777777" w:rsidR="00C86C6D" w:rsidRDefault="008D73DF" w:rsidP="00CC63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test4e</w:t>
            </w:r>
          </w:p>
        </w:tc>
        <w:tc>
          <w:tcPr>
            <w:tcW w:w="3117" w:type="dxa"/>
          </w:tcPr>
          <w:p w14:paraId="6467293B" w14:textId="77777777" w:rsidR="00C86C6D" w:rsidRDefault="000C2DA9" w:rsidP="000C2DA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DA9">
              <w:rPr>
                <w:rFonts w:ascii="Times New Roman" w:hAnsi="Times New Roman" w:cs="Times New Roman"/>
                <w:sz w:val="24"/>
                <w:szCs w:val="24"/>
              </w:rPr>
              <w:t>59 minutes 50 seconds</w:t>
            </w:r>
          </w:p>
        </w:tc>
        <w:tc>
          <w:tcPr>
            <w:tcW w:w="3117" w:type="dxa"/>
          </w:tcPr>
          <w:p w14:paraId="64A5B5AA" w14:textId="77777777" w:rsidR="00C86C6D" w:rsidRDefault="000C2DA9" w:rsidP="000C2DA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DA9">
              <w:rPr>
                <w:rFonts w:ascii="Times New Roman" w:hAnsi="Times New Roman" w:cs="Times New Roman"/>
                <w:sz w:val="24"/>
                <w:szCs w:val="24"/>
              </w:rPr>
              <w:t>0 minutes 10 seconds</w:t>
            </w:r>
          </w:p>
        </w:tc>
      </w:tr>
      <w:tr w:rsidR="00C86C6D" w14:paraId="0DF6FD9D" w14:textId="77777777" w:rsidTr="00C86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5428807" w14:textId="77777777" w:rsidR="00C86C6D" w:rsidRDefault="008D73DF" w:rsidP="00CC63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test4f</w:t>
            </w:r>
          </w:p>
        </w:tc>
        <w:tc>
          <w:tcPr>
            <w:tcW w:w="3117" w:type="dxa"/>
          </w:tcPr>
          <w:p w14:paraId="34691FED" w14:textId="77777777" w:rsidR="00C86C6D" w:rsidRDefault="000C2DA9" w:rsidP="000C2DA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DA9">
              <w:rPr>
                <w:rFonts w:ascii="Times New Roman" w:hAnsi="Times New Roman" w:cs="Times New Roman"/>
                <w:sz w:val="24"/>
                <w:szCs w:val="24"/>
              </w:rPr>
              <w:t>0 minutes 13 seconds</w:t>
            </w:r>
          </w:p>
        </w:tc>
        <w:tc>
          <w:tcPr>
            <w:tcW w:w="3117" w:type="dxa"/>
          </w:tcPr>
          <w:p w14:paraId="3FFAA775" w14:textId="77777777" w:rsidR="00C86C6D" w:rsidRDefault="000C2DA9" w:rsidP="000C2DA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DA9">
              <w:rPr>
                <w:rFonts w:ascii="Times New Roman" w:hAnsi="Times New Roman" w:cs="Times New Roman"/>
                <w:sz w:val="24"/>
                <w:szCs w:val="24"/>
              </w:rPr>
              <w:t>0 minutes 4 seconds</w:t>
            </w:r>
          </w:p>
        </w:tc>
      </w:tr>
      <w:tr w:rsidR="00C86C6D" w14:paraId="1473F00E" w14:textId="77777777" w:rsidTr="00C86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6C15CC" w14:textId="77777777" w:rsidR="00C86C6D" w:rsidRDefault="008D73DF" w:rsidP="00CC63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test5a</w:t>
            </w:r>
          </w:p>
        </w:tc>
        <w:tc>
          <w:tcPr>
            <w:tcW w:w="3117" w:type="dxa"/>
          </w:tcPr>
          <w:p w14:paraId="688D21ED" w14:textId="77777777" w:rsidR="00C86C6D" w:rsidRDefault="000C2DA9" w:rsidP="000C2DA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DA9">
              <w:rPr>
                <w:rFonts w:ascii="Times New Roman" w:hAnsi="Times New Roman" w:cs="Times New Roman"/>
                <w:sz w:val="24"/>
                <w:szCs w:val="24"/>
              </w:rPr>
              <w:t>0 minutes 35 seconds</w:t>
            </w:r>
          </w:p>
        </w:tc>
        <w:tc>
          <w:tcPr>
            <w:tcW w:w="3117" w:type="dxa"/>
          </w:tcPr>
          <w:p w14:paraId="095B73BE" w14:textId="77777777" w:rsidR="00C86C6D" w:rsidRDefault="000C2DA9" w:rsidP="000C2DA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DA9">
              <w:rPr>
                <w:rFonts w:ascii="Times New Roman" w:hAnsi="Times New Roman" w:cs="Times New Roman"/>
                <w:sz w:val="24"/>
                <w:szCs w:val="24"/>
              </w:rPr>
              <w:t>0 minutes 6 seconds</w:t>
            </w:r>
          </w:p>
        </w:tc>
      </w:tr>
      <w:tr w:rsidR="000C2DA9" w14:paraId="790FE739" w14:textId="77777777" w:rsidTr="00C86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CD0D1F" w14:textId="77777777" w:rsidR="000C2DA9" w:rsidRDefault="000C2DA9" w:rsidP="00CC63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test6a</w:t>
            </w:r>
          </w:p>
        </w:tc>
        <w:tc>
          <w:tcPr>
            <w:tcW w:w="3117" w:type="dxa"/>
          </w:tcPr>
          <w:p w14:paraId="5B7D3567" w14:textId="77777777" w:rsidR="000C2DA9" w:rsidRDefault="00E26C9A" w:rsidP="000C2DA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hours </w:t>
            </w:r>
            <w:r w:rsidR="00920F79" w:rsidRPr="00920F79">
              <w:rPr>
                <w:rFonts w:ascii="Times New Roman" w:hAnsi="Times New Roman" w:cs="Times New Roman"/>
                <w:sz w:val="24"/>
                <w:szCs w:val="24"/>
              </w:rPr>
              <w:t>without terminating</w:t>
            </w:r>
          </w:p>
        </w:tc>
        <w:tc>
          <w:tcPr>
            <w:tcW w:w="3117" w:type="dxa"/>
          </w:tcPr>
          <w:p w14:paraId="6D7693C5" w14:textId="77777777" w:rsidR="000C2DA9" w:rsidRDefault="000C2DA9" w:rsidP="000C2DA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DA9">
              <w:rPr>
                <w:rFonts w:ascii="Times New Roman" w:hAnsi="Times New Roman" w:cs="Times New Roman"/>
                <w:sz w:val="24"/>
                <w:szCs w:val="24"/>
              </w:rPr>
              <w:t>3 minutes 55 seconds</w:t>
            </w:r>
          </w:p>
        </w:tc>
      </w:tr>
      <w:tr w:rsidR="000C2DA9" w14:paraId="58CF3730" w14:textId="77777777" w:rsidTr="00C86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265CE1" w14:textId="77777777" w:rsidR="000C2DA9" w:rsidRDefault="000C2DA9" w:rsidP="00CC63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test6b</w:t>
            </w:r>
          </w:p>
        </w:tc>
        <w:tc>
          <w:tcPr>
            <w:tcW w:w="3117" w:type="dxa"/>
          </w:tcPr>
          <w:p w14:paraId="44C62896" w14:textId="77777777" w:rsidR="000C2DA9" w:rsidRDefault="00FD3CF3" w:rsidP="000C2DA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CF3">
              <w:rPr>
                <w:rFonts w:ascii="Times New Roman" w:hAnsi="Times New Roman" w:cs="Times New Roman"/>
                <w:sz w:val="24"/>
                <w:szCs w:val="24"/>
              </w:rPr>
              <w:t>257 minutes 1 seconds</w:t>
            </w:r>
          </w:p>
        </w:tc>
        <w:tc>
          <w:tcPr>
            <w:tcW w:w="3117" w:type="dxa"/>
          </w:tcPr>
          <w:p w14:paraId="010FDE49" w14:textId="77777777" w:rsidR="000C2DA9" w:rsidRDefault="000C2DA9" w:rsidP="000C2DA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DA9">
              <w:rPr>
                <w:rFonts w:ascii="Times New Roman" w:hAnsi="Times New Roman" w:cs="Times New Roman"/>
                <w:sz w:val="24"/>
                <w:szCs w:val="24"/>
              </w:rPr>
              <w:t>0 minutes 28 seconds</w:t>
            </w:r>
          </w:p>
        </w:tc>
      </w:tr>
      <w:tr w:rsidR="000C2DA9" w14:paraId="1817708A" w14:textId="77777777" w:rsidTr="00C86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850DC6" w14:textId="77777777" w:rsidR="000C2DA9" w:rsidRDefault="000C2DA9" w:rsidP="00CC63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test6c</w:t>
            </w:r>
          </w:p>
        </w:tc>
        <w:tc>
          <w:tcPr>
            <w:tcW w:w="3117" w:type="dxa"/>
          </w:tcPr>
          <w:p w14:paraId="2B6E21FF" w14:textId="77777777" w:rsidR="000C2DA9" w:rsidRDefault="009E1A17" w:rsidP="000C2DA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1A17">
              <w:rPr>
                <w:rFonts w:ascii="Times New Roman" w:hAnsi="Times New Roman" w:cs="Times New Roman"/>
                <w:sz w:val="24"/>
                <w:szCs w:val="24"/>
              </w:rPr>
              <w:t>392 minutes 51 seconds</w:t>
            </w:r>
          </w:p>
        </w:tc>
        <w:tc>
          <w:tcPr>
            <w:tcW w:w="3117" w:type="dxa"/>
          </w:tcPr>
          <w:p w14:paraId="3B1B0EE6" w14:textId="77777777" w:rsidR="000C2DA9" w:rsidRDefault="000C2DA9" w:rsidP="000C2DA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DA9">
              <w:rPr>
                <w:rFonts w:ascii="Times New Roman" w:hAnsi="Times New Roman" w:cs="Times New Roman"/>
                <w:sz w:val="24"/>
                <w:szCs w:val="24"/>
              </w:rPr>
              <w:t>0 minutes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C2DA9">
              <w:rPr>
                <w:rFonts w:ascii="Times New Roman" w:hAnsi="Times New Roman" w:cs="Times New Roman"/>
                <w:sz w:val="24"/>
                <w:szCs w:val="24"/>
              </w:rPr>
              <w:t>35 seconds</w:t>
            </w:r>
          </w:p>
        </w:tc>
      </w:tr>
      <w:tr w:rsidR="000C2DA9" w14:paraId="75CFFE2B" w14:textId="77777777" w:rsidTr="00C86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450F96" w14:textId="77777777" w:rsidR="000C2DA9" w:rsidRDefault="000C2DA9" w:rsidP="00CC63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test7a</w:t>
            </w:r>
          </w:p>
        </w:tc>
        <w:tc>
          <w:tcPr>
            <w:tcW w:w="3117" w:type="dxa"/>
          </w:tcPr>
          <w:p w14:paraId="3273C2D6" w14:textId="77777777" w:rsidR="000C2DA9" w:rsidRDefault="0094644F" w:rsidP="000C2DA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  <w:r w:rsidR="00A144B8">
              <w:rPr>
                <w:rFonts w:ascii="Times New Roman" w:hAnsi="Times New Roman" w:cs="Times New Roman"/>
                <w:sz w:val="24"/>
                <w:szCs w:val="24"/>
              </w:rPr>
              <w:t>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Long</w:t>
            </w:r>
          </w:p>
        </w:tc>
        <w:tc>
          <w:tcPr>
            <w:tcW w:w="3117" w:type="dxa"/>
          </w:tcPr>
          <w:p w14:paraId="1E066150" w14:textId="77777777" w:rsidR="000C2DA9" w:rsidRDefault="003E4CE0" w:rsidP="000C2DA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4CE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A723E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4CE0">
              <w:rPr>
                <w:rFonts w:ascii="Times New Roman" w:hAnsi="Times New Roman" w:cs="Times New Roman"/>
                <w:sz w:val="24"/>
                <w:szCs w:val="24"/>
              </w:rPr>
              <w:t xml:space="preserve"> minutes </w:t>
            </w:r>
            <w:r w:rsidR="00A723E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E4CE0">
              <w:rPr>
                <w:rFonts w:ascii="Times New Roman" w:hAnsi="Times New Roman" w:cs="Times New Roman"/>
                <w:sz w:val="24"/>
                <w:szCs w:val="24"/>
              </w:rPr>
              <w:t xml:space="preserve"> seconds</w:t>
            </w:r>
          </w:p>
        </w:tc>
      </w:tr>
      <w:tr w:rsidR="000C2DA9" w14:paraId="1D628648" w14:textId="77777777" w:rsidTr="00C86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56BC18" w14:textId="77777777" w:rsidR="000C2DA9" w:rsidRDefault="000C2DA9" w:rsidP="00CC63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test8a</w:t>
            </w:r>
          </w:p>
        </w:tc>
        <w:tc>
          <w:tcPr>
            <w:tcW w:w="3117" w:type="dxa"/>
          </w:tcPr>
          <w:p w14:paraId="657AC3F3" w14:textId="77777777" w:rsidR="000C2DA9" w:rsidRDefault="00A144B8" w:rsidP="000C2DA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Extremely Long</w:t>
            </w:r>
          </w:p>
        </w:tc>
        <w:tc>
          <w:tcPr>
            <w:tcW w:w="3117" w:type="dxa"/>
          </w:tcPr>
          <w:p w14:paraId="31BC3C50" w14:textId="77777777" w:rsidR="000C2DA9" w:rsidRDefault="001756C5" w:rsidP="000C2DA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56C5">
              <w:rPr>
                <w:rFonts w:ascii="Times New Roman" w:hAnsi="Times New Roman" w:cs="Times New Roman"/>
                <w:sz w:val="24"/>
                <w:szCs w:val="24"/>
              </w:rPr>
              <w:t>100 minutes 8 seconds</w:t>
            </w:r>
          </w:p>
        </w:tc>
      </w:tr>
      <w:tr w:rsidR="000C2DA9" w14:paraId="61C4DF54" w14:textId="77777777" w:rsidTr="00C86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C63AFD" w14:textId="77777777" w:rsidR="000C2DA9" w:rsidRDefault="000C2DA9" w:rsidP="00CC63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test8b</w:t>
            </w:r>
          </w:p>
        </w:tc>
        <w:tc>
          <w:tcPr>
            <w:tcW w:w="3117" w:type="dxa"/>
          </w:tcPr>
          <w:p w14:paraId="3AD1FD03" w14:textId="77777777" w:rsidR="000C2DA9" w:rsidRDefault="000C2DA9" w:rsidP="000C2DA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4E434A8" w14:textId="77777777" w:rsidR="000C2DA9" w:rsidRDefault="00EC6135" w:rsidP="000C2DA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6135">
              <w:rPr>
                <w:rFonts w:ascii="Times New Roman" w:hAnsi="Times New Roman" w:cs="Times New Roman"/>
                <w:sz w:val="24"/>
                <w:szCs w:val="24"/>
              </w:rPr>
              <w:t>123 minutes 39 seconds</w:t>
            </w:r>
          </w:p>
        </w:tc>
      </w:tr>
      <w:tr w:rsidR="000C2DA9" w14:paraId="633638EE" w14:textId="77777777" w:rsidTr="00C86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B89299" w14:textId="77777777" w:rsidR="000C2DA9" w:rsidRDefault="000C2DA9" w:rsidP="00CC63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test8c</w:t>
            </w:r>
          </w:p>
        </w:tc>
        <w:tc>
          <w:tcPr>
            <w:tcW w:w="3117" w:type="dxa"/>
          </w:tcPr>
          <w:p w14:paraId="3BDCE5CD" w14:textId="77777777" w:rsidR="000C2DA9" w:rsidRDefault="006D261C" w:rsidP="000C2DA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1C">
              <w:rPr>
                <w:rFonts w:ascii="Times New Roman" w:hAnsi="Times New Roman" w:cs="Times New Roman"/>
                <w:sz w:val="24"/>
                <w:szCs w:val="24"/>
              </w:rPr>
              <w:t>16 minutes 22 seconds</w:t>
            </w:r>
          </w:p>
        </w:tc>
        <w:tc>
          <w:tcPr>
            <w:tcW w:w="3117" w:type="dxa"/>
          </w:tcPr>
          <w:p w14:paraId="2468CABB" w14:textId="77777777" w:rsidR="000C2DA9" w:rsidRDefault="00666F76" w:rsidP="000C2DA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6F76">
              <w:rPr>
                <w:rFonts w:ascii="Times New Roman" w:hAnsi="Times New Roman" w:cs="Times New Roman"/>
                <w:sz w:val="24"/>
                <w:szCs w:val="24"/>
              </w:rPr>
              <w:t>0 minutes 5 seconds</w:t>
            </w:r>
          </w:p>
        </w:tc>
      </w:tr>
    </w:tbl>
    <w:p w14:paraId="3232E9DD" w14:textId="77777777" w:rsidR="00C86C6D" w:rsidRDefault="00A239DE" w:rsidP="00CC63C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CC63C7" w:rsidRPr="00CC63C7">
        <w:rPr>
          <w:rFonts w:ascii="Times New Roman" w:hAnsi="Times New Roman" w:cs="Times New Roman"/>
        </w:rPr>
        <w:t>T</w:t>
      </w:r>
      <w:r w:rsidRPr="00CC63C7">
        <w:rPr>
          <w:rFonts w:ascii="Times New Roman" w:hAnsi="Times New Roman" w:cs="Times New Roman"/>
        </w:rPr>
        <w:t>able</w:t>
      </w:r>
      <w:r w:rsidR="00CC63C7" w:rsidRPr="00CC63C7">
        <w:rPr>
          <w:rFonts w:ascii="Times New Roman" w:hAnsi="Times New Roman" w:cs="Times New Roman"/>
        </w:rPr>
        <w:t xml:space="preserve">: </w:t>
      </w:r>
      <w:r w:rsidR="00E26C9A">
        <w:rPr>
          <w:rFonts w:ascii="Times New Roman" w:hAnsi="Times New Roman" w:cs="Times New Roman"/>
        </w:rPr>
        <w:t>the time used for two searching classe</w:t>
      </w:r>
      <w:r w:rsidR="00E26C9A" w:rsidRPr="00CC63C7">
        <w:rPr>
          <w:rFonts w:ascii="Times New Roman" w:hAnsi="Times New Roman" w:cs="Times New Roman"/>
        </w:rPr>
        <w:t xml:space="preserve">s (first row) </w:t>
      </w:r>
      <w:r w:rsidR="00E26C9A">
        <w:rPr>
          <w:rFonts w:ascii="Times New Roman" w:hAnsi="Times New Roman" w:cs="Times New Roman"/>
        </w:rPr>
        <w:t>to generate first solution</w:t>
      </w:r>
      <w:r w:rsidR="00980CC2">
        <w:rPr>
          <w:rFonts w:ascii="Times New Roman" w:hAnsi="Times New Roman" w:cs="Times New Roman"/>
        </w:rPr>
        <w:t xml:space="preserve"> (or no solution)</w:t>
      </w:r>
      <w:r w:rsidR="00CC63C7" w:rsidRPr="00CC63C7">
        <w:rPr>
          <w:rFonts w:ascii="Times New Roman" w:hAnsi="Times New Roman" w:cs="Times New Roman"/>
        </w:rPr>
        <w:t xml:space="preserve"> matched with each test file.</w:t>
      </w:r>
    </w:p>
    <w:p w14:paraId="22A43C8B" w14:textId="77777777" w:rsidR="00C44381" w:rsidRDefault="00C44381" w:rsidP="00CC63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B365CF" w14:textId="77777777" w:rsidR="00C44381" w:rsidRDefault="00C44381" w:rsidP="00CC63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5D9B4FE7" wp14:editId="2A554668">
            <wp:extent cx="5797550" cy="5930900"/>
            <wp:effectExtent l="0" t="0" r="127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A556A5A" w14:textId="66559AC4" w:rsidR="00C44979" w:rsidRDefault="00C44979" w:rsidP="00CC63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*Chart</w:t>
      </w:r>
      <w:r w:rsidR="002B37D4">
        <w:rPr>
          <w:rFonts w:ascii="Times New Roman" w:hAnsi="Times New Roman" w:cs="Times New Roman"/>
          <w:sz w:val="24"/>
          <w:szCs w:val="24"/>
        </w:rPr>
        <w:t xml:space="preserve"> </w:t>
      </w:r>
      <w:r w:rsidR="0094644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: test </w:t>
      </w:r>
      <w:r w:rsidR="002B37D4">
        <w:rPr>
          <w:rFonts w:ascii="Times New Roman" w:hAnsi="Times New Roman" w:cs="Times New Roman"/>
          <w:sz w:val="24"/>
          <w:szCs w:val="24"/>
        </w:rPr>
        <w:t>files</w:t>
      </w:r>
      <w:r w:rsidR="00C82C82">
        <w:rPr>
          <w:rFonts w:ascii="Times New Roman" w:hAnsi="Times New Roman" w:cs="Times New Roman"/>
          <w:sz w:val="24"/>
          <w:szCs w:val="24"/>
        </w:rPr>
        <w:t xml:space="preserve"> that contain only plus signs</w:t>
      </w:r>
      <w:r w:rsidR="002B37D4">
        <w:rPr>
          <w:rFonts w:ascii="Times New Roman" w:hAnsi="Times New Roman" w:cs="Times New Roman"/>
          <w:sz w:val="24"/>
          <w:szCs w:val="24"/>
        </w:rPr>
        <w:t xml:space="preserve"> (x-axis) over runtime in second (y-axis)</w:t>
      </w:r>
      <w:r w:rsidR="00A2714B">
        <w:rPr>
          <w:rFonts w:ascii="Times New Roman" w:hAnsi="Times New Roman" w:cs="Times New Roman"/>
          <w:sz w:val="24"/>
          <w:szCs w:val="24"/>
        </w:rPr>
        <w:t>.</w:t>
      </w:r>
    </w:p>
    <w:p w14:paraId="29DDC25B" w14:textId="77777777" w:rsidR="002B37D4" w:rsidRDefault="002B37D4" w:rsidP="00CC63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75F7B9" w14:textId="77777777" w:rsidR="002B37D4" w:rsidRDefault="002B37D4" w:rsidP="00CC63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AD45CE" w14:textId="77777777" w:rsidR="002B37D4" w:rsidRDefault="002B37D4" w:rsidP="00CC63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247AD66E" wp14:editId="1780FADA">
            <wp:extent cx="6000750" cy="645795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D5BC243" w14:textId="7D1F506E" w:rsidR="00C82C82" w:rsidRDefault="002B37D4" w:rsidP="00C82C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*Chart </w:t>
      </w:r>
      <w:r w:rsidR="0094644F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:</w:t>
      </w:r>
      <w:r w:rsidR="00C82C82">
        <w:rPr>
          <w:rFonts w:ascii="Times New Roman" w:hAnsi="Times New Roman" w:cs="Times New Roman"/>
          <w:sz w:val="24"/>
          <w:szCs w:val="24"/>
        </w:rPr>
        <w:t xml:space="preserve"> test files of same size containing different </w:t>
      </w:r>
      <w:proofErr w:type="gramStart"/>
      <w:r w:rsidR="00C82C82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="00C82C82">
        <w:rPr>
          <w:rFonts w:ascii="Times New Roman" w:hAnsi="Times New Roman" w:cs="Times New Roman"/>
          <w:sz w:val="24"/>
          <w:szCs w:val="24"/>
        </w:rPr>
        <w:t xml:space="preserve"> of fixed letters and blocks (x-axis) over runtime in second (y-axis)</w:t>
      </w:r>
      <w:r w:rsidR="00A2714B">
        <w:rPr>
          <w:rFonts w:ascii="Times New Roman" w:hAnsi="Times New Roman" w:cs="Times New Roman"/>
          <w:sz w:val="24"/>
          <w:szCs w:val="24"/>
        </w:rPr>
        <w:t>.</w:t>
      </w:r>
    </w:p>
    <w:p w14:paraId="14383053" w14:textId="77777777" w:rsidR="002B37D4" w:rsidRDefault="002B37D4" w:rsidP="00CC63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A2AB88" w14:textId="77777777" w:rsidR="00C82C82" w:rsidRPr="002A0E98" w:rsidRDefault="00C82C82" w:rsidP="00CC63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C82C82" w:rsidRPr="002A0E98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8" w:author="John Ramirez" w:date="2018-07-13T14:07:00Z" w:initials="JR">
    <w:p w14:paraId="27490289" w14:textId="26F2C74B" w:rsidR="00A51D05" w:rsidRDefault="00A51D05">
      <w:pPr>
        <w:pStyle w:val="CommentText"/>
      </w:pPr>
      <w:r>
        <w:rPr>
          <w:rStyle w:val="CommentReference"/>
        </w:rPr>
        <w:annotationRef/>
      </w:r>
      <w:r>
        <w:t>Explain / define the problem before you start your solution.</w:t>
      </w:r>
    </w:p>
  </w:comment>
  <w:comment w:id="35" w:author="John Ramirez" w:date="2018-07-13T14:09:00Z" w:initials="JR">
    <w:p w14:paraId="3576D32F" w14:textId="0662C109" w:rsidR="00A51D05" w:rsidRDefault="00A51D05">
      <w:pPr>
        <w:pStyle w:val="CommentText"/>
      </w:pPr>
      <w:r>
        <w:rPr>
          <w:rStyle w:val="CommentReference"/>
        </w:rPr>
        <w:annotationRef/>
      </w:r>
      <w:r>
        <w:t>This explanation will be better if you help with an example / picture.  The reader can refer to the picture while reading the text.</w:t>
      </w:r>
    </w:p>
  </w:comment>
  <w:comment w:id="49" w:author="John Ramirez" w:date="2018-07-13T14:10:00Z" w:initials="JR">
    <w:p w14:paraId="15943B0E" w14:textId="0C05E396" w:rsidR="00A51D05" w:rsidRDefault="00A51D05">
      <w:pPr>
        <w:pStyle w:val="CommentText"/>
      </w:pPr>
      <w:r>
        <w:rPr>
          <w:rStyle w:val="CommentReference"/>
        </w:rPr>
        <w:annotationRef/>
      </w:r>
      <w:r>
        <w:t>Show this also.</w:t>
      </w:r>
    </w:p>
  </w:comment>
  <w:comment w:id="116" w:author="John Ramirez" w:date="2018-07-13T14:12:00Z" w:initials="JR">
    <w:p w14:paraId="0BC60799" w14:textId="6D86F65B" w:rsidR="00A51D05" w:rsidRDefault="00A51D05">
      <w:pPr>
        <w:pStyle w:val="CommentText"/>
      </w:pPr>
      <w:r>
        <w:rPr>
          <w:rStyle w:val="CommentReference"/>
        </w:rPr>
        <w:annotationRef/>
      </w:r>
      <w:r>
        <w:t>Once again, the text would be much easier to follow if you added an example.</w:t>
      </w:r>
    </w:p>
  </w:comment>
  <w:comment w:id="324" w:author="John Ramirez" w:date="2018-07-13T14:16:00Z" w:initials="JR">
    <w:p w14:paraId="1A696AD0" w14:textId="0E614213" w:rsidR="00683813" w:rsidRDefault="00683813">
      <w:pPr>
        <w:pStyle w:val="CommentText"/>
      </w:pPr>
      <w:r>
        <w:rPr>
          <w:rStyle w:val="CommentReference"/>
        </w:rPr>
        <w:annotationRef/>
      </w:r>
      <w:r>
        <w:t xml:space="preserve">Not true – it USES an </w:t>
      </w:r>
      <w:proofErr w:type="spellStart"/>
      <w:r>
        <w:t>ArrayList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490289" w15:done="0"/>
  <w15:commentEx w15:paraId="3576D32F" w15:done="0"/>
  <w15:commentEx w15:paraId="15943B0E" w15:done="0"/>
  <w15:commentEx w15:paraId="0BC60799" w15:done="0"/>
  <w15:commentEx w15:paraId="1A696AD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490289" w16cid:durableId="1EF73E7E"/>
  <w16cid:commentId w16cid:paraId="3576D32F" w16cid:durableId="1EF73E80"/>
  <w16cid:commentId w16cid:paraId="15943B0E" w16cid:durableId="1EF73E81"/>
  <w16cid:commentId w16cid:paraId="0BC60799" w16cid:durableId="1EF73E84"/>
  <w16cid:commentId w16cid:paraId="1A696AD0" w16cid:durableId="1EF73E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2BFB8" w14:textId="77777777" w:rsidR="00526502" w:rsidRDefault="00526502" w:rsidP="002A0E98">
      <w:pPr>
        <w:spacing w:after="0" w:line="240" w:lineRule="auto"/>
      </w:pPr>
      <w:r>
        <w:separator/>
      </w:r>
    </w:p>
  </w:endnote>
  <w:endnote w:type="continuationSeparator" w:id="0">
    <w:p w14:paraId="57B81E3B" w14:textId="77777777" w:rsidR="00526502" w:rsidRDefault="00526502" w:rsidP="002A0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D9ECA" w14:textId="77777777" w:rsidR="00526502" w:rsidRDefault="00526502" w:rsidP="002A0E98">
      <w:pPr>
        <w:spacing w:after="0" w:line="240" w:lineRule="auto"/>
      </w:pPr>
      <w:r>
        <w:separator/>
      </w:r>
    </w:p>
  </w:footnote>
  <w:footnote w:type="continuationSeparator" w:id="0">
    <w:p w14:paraId="4A8A564D" w14:textId="77777777" w:rsidR="00526502" w:rsidRDefault="00526502" w:rsidP="002A0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624102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7F3005E" w14:textId="77777777" w:rsidR="0004078E" w:rsidRDefault="0004078E">
        <w:pPr>
          <w:pStyle w:val="Header"/>
          <w:jc w:val="right"/>
        </w:pPr>
        <w:r>
          <w:t xml:space="preserve">Chen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381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061FA07" w14:textId="77777777" w:rsidR="0004078E" w:rsidRDefault="0004078E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anne Chen">
    <w15:presenceInfo w15:providerId="None" w15:userId="Joanne 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98"/>
    <w:rsid w:val="00027749"/>
    <w:rsid w:val="0004078E"/>
    <w:rsid w:val="000C2DA9"/>
    <w:rsid w:val="00100E56"/>
    <w:rsid w:val="001756C5"/>
    <w:rsid w:val="001D065D"/>
    <w:rsid w:val="001E2951"/>
    <w:rsid w:val="001E5CF6"/>
    <w:rsid w:val="001E71F0"/>
    <w:rsid w:val="001F6B1B"/>
    <w:rsid w:val="00226F9B"/>
    <w:rsid w:val="0024288B"/>
    <w:rsid w:val="0024655F"/>
    <w:rsid w:val="002A0E98"/>
    <w:rsid w:val="002B37D4"/>
    <w:rsid w:val="002C0A99"/>
    <w:rsid w:val="002E4AC7"/>
    <w:rsid w:val="00321AEF"/>
    <w:rsid w:val="00351854"/>
    <w:rsid w:val="003540BC"/>
    <w:rsid w:val="003656AF"/>
    <w:rsid w:val="00385F99"/>
    <w:rsid w:val="00391D4C"/>
    <w:rsid w:val="003B115D"/>
    <w:rsid w:val="003E4CE0"/>
    <w:rsid w:val="0040411E"/>
    <w:rsid w:val="0043082E"/>
    <w:rsid w:val="004462B5"/>
    <w:rsid w:val="00490E9C"/>
    <w:rsid w:val="00494594"/>
    <w:rsid w:val="004D1D7C"/>
    <w:rsid w:val="004E6AD9"/>
    <w:rsid w:val="00522328"/>
    <w:rsid w:val="00524C58"/>
    <w:rsid w:val="00526502"/>
    <w:rsid w:val="005524B5"/>
    <w:rsid w:val="005D7FDD"/>
    <w:rsid w:val="005E0E96"/>
    <w:rsid w:val="005E6740"/>
    <w:rsid w:val="006574FE"/>
    <w:rsid w:val="00657DE7"/>
    <w:rsid w:val="00662E5B"/>
    <w:rsid w:val="00666F76"/>
    <w:rsid w:val="0067259F"/>
    <w:rsid w:val="00683813"/>
    <w:rsid w:val="006D261C"/>
    <w:rsid w:val="0077784E"/>
    <w:rsid w:val="007A4445"/>
    <w:rsid w:val="0080708D"/>
    <w:rsid w:val="00867551"/>
    <w:rsid w:val="00877DEC"/>
    <w:rsid w:val="008D73DF"/>
    <w:rsid w:val="00905AF0"/>
    <w:rsid w:val="00920F79"/>
    <w:rsid w:val="0094644F"/>
    <w:rsid w:val="00980CC2"/>
    <w:rsid w:val="009A3362"/>
    <w:rsid w:val="009E1A17"/>
    <w:rsid w:val="009F36D5"/>
    <w:rsid w:val="00A144B8"/>
    <w:rsid w:val="00A239DE"/>
    <w:rsid w:val="00A2714B"/>
    <w:rsid w:val="00A51D05"/>
    <w:rsid w:val="00A723E3"/>
    <w:rsid w:val="00AF3082"/>
    <w:rsid w:val="00B221EA"/>
    <w:rsid w:val="00B816E5"/>
    <w:rsid w:val="00B951D9"/>
    <w:rsid w:val="00BD6F2C"/>
    <w:rsid w:val="00BF54B9"/>
    <w:rsid w:val="00C428B7"/>
    <w:rsid w:val="00C44381"/>
    <w:rsid w:val="00C44979"/>
    <w:rsid w:val="00C82C82"/>
    <w:rsid w:val="00C86C6D"/>
    <w:rsid w:val="00C932CE"/>
    <w:rsid w:val="00CC63C7"/>
    <w:rsid w:val="00CE70A2"/>
    <w:rsid w:val="00CF3810"/>
    <w:rsid w:val="00D46E68"/>
    <w:rsid w:val="00DE59EB"/>
    <w:rsid w:val="00E26C9A"/>
    <w:rsid w:val="00E41B09"/>
    <w:rsid w:val="00E551DD"/>
    <w:rsid w:val="00EC6135"/>
    <w:rsid w:val="00EE4563"/>
    <w:rsid w:val="00EF6FE9"/>
    <w:rsid w:val="00FA23FF"/>
    <w:rsid w:val="00FD3CF3"/>
    <w:rsid w:val="00FE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28C2D8"/>
  <w15:docId w15:val="{99747C4B-646F-4AE7-A777-9D864AC8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0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0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E98"/>
  </w:style>
  <w:style w:type="paragraph" w:styleId="Footer">
    <w:name w:val="footer"/>
    <w:basedOn w:val="Normal"/>
    <w:link w:val="FooterChar"/>
    <w:uiPriority w:val="99"/>
    <w:unhideWhenUsed/>
    <w:rsid w:val="002A0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E98"/>
  </w:style>
  <w:style w:type="table" w:styleId="TableGrid">
    <w:name w:val="Table Grid"/>
    <w:basedOn w:val="TableNormal"/>
    <w:uiPriority w:val="39"/>
    <w:rsid w:val="00C86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3-Accent31">
    <w:name w:val="Grid Table 3 - Accent 31"/>
    <w:basedOn w:val="TableNormal"/>
    <w:uiPriority w:val="48"/>
    <w:rsid w:val="00C86C6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80CC2"/>
  </w:style>
  <w:style w:type="character" w:customStyle="1" w:styleId="DateChar">
    <w:name w:val="Date Char"/>
    <w:basedOn w:val="DefaultParagraphFont"/>
    <w:link w:val="Date"/>
    <w:uiPriority w:val="99"/>
    <w:semiHidden/>
    <w:rsid w:val="00980CC2"/>
  </w:style>
  <w:style w:type="paragraph" w:styleId="BalloonText">
    <w:name w:val="Balloon Text"/>
    <w:basedOn w:val="Normal"/>
    <w:link w:val="BalloonTextChar"/>
    <w:uiPriority w:val="99"/>
    <w:semiHidden/>
    <w:unhideWhenUsed/>
    <w:rsid w:val="00A51D0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D0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51D0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1D0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1D0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1D0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1D05"/>
    <w:rPr>
      <w:b/>
      <w:bCs/>
      <w:sz w:val="20"/>
      <w:szCs w:val="20"/>
    </w:rPr>
  </w:style>
  <w:style w:type="character" w:customStyle="1" w:styleId="spelle">
    <w:name w:val="spelle"/>
    <w:basedOn w:val="DefaultParagraphFont"/>
    <w:rsid w:val="00C93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0508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4568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691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99863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2192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702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810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2359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744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444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356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42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4232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customXml" Target="ink/ink3.xml"/><Relationship Id="rId18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customXml" Target="ink/ink2.xml"/><Relationship Id="rId5" Type="http://schemas.openxmlformats.org/officeDocument/2006/relationships/endnotes" Target="endnotes.xml"/><Relationship Id="rId15" Type="http://schemas.openxmlformats.org/officeDocument/2006/relationships/chart" Target="charts/chart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customXml" Target="ink/ink1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DLB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test3a</c:v>
                </c:pt>
                <c:pt idx="1">
                  <c:v>test4a</c:v>
                </c:pt>
                <c:pt idx="2">
                  <c:v>test5a</c:v>
                </c:pt>
                <c:pt idx="3">
                  <c:v>test6a</c:v>
                </c:pt>
                <c:pt idx="4">
                  <c:v>test7a</c:v>
                </c:pt>
                <c:pt idx="5">
                  <c:v>test8a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5</c:v>
                </c:pt>
                <c:pt idx="1">
                  <c:v>4</c:v>
                </c:pt>
                <c:pt idx="2">
                  <c:v>6</c:v>
                </c:pt>
                <c:pt idx="3">
                  <c:v>235</c:v>
                </c:pt>
                <c:pt idx="4">
                  <c:v>12007</c:v>
                </c:pt>
                <c:pt idx="5">
                  <c:v>6008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A5-4C90-AE78-D3588DD6193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MyDictionary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test3a</c:v>
                </c:pt>
                <c:pt idx="1">
                  <c:v>test4a</c:v>
                </c:pt>
                <c:pt idx="2">
                  <c:v>test5a</c:v>
                </c:pt>
                <c:pt idx="3">
                  <c:v>test6a</c:v>
                </c:pt>
                <c:pt idx="4">
                  <c:v>test7a</c:v>
                </c:pt>
                <c:pt idx="5">
                  <c:v>test8a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4</c:v>
                </c:pt>
                <c:pt idx="1">
                  <c:v>7</c:v>
                </c:pt>
                <c:pt idx="2">
                  <c:v>35</c:v>
                </c:pt>
                <c:pt idx="3">
                  <c:v>10800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A5-4C90-AE78-D3588DD619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26629032"/>
        <c:axId val="2111793960"/>
      </c:lineChart>
      <c:catAx>
        <c:axId val="2126629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1793960"/>
        <c:crosses val="autoZero"/>
        <c:auto val="1"/>
        <c:lblAlgn val="ctr"/>
        <c:lblOffset val="100"/>
        <c:noMultiLvlLbl val="0"/>
      </c:catAx>
      <c:valAx>
        <c:axId val="2111793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6629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vert="eaVert"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DLB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test4a</c:v>
                </c:pt>
                <c:pt idx="1">
                  <c:v>test4b</c:v>
                </c:pt>
                <c:pt idx="2">
                  <c:v>test4c</c:v>
                </c:pt>
                <c:pt idx="3">
                  <c:v>test4d</c:v>
                </c:pt>
                <c:pt idx="4">
                  <c:v>test4e</c:v>
                </c:pt>
                <c:pt idx="5">
                  <c:v>test4f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5</c:v>
                </c:pt>
                <c:pt idx="4">
                  <c:v>10</c:v>
                </c:pt>
                <c:pt idx="5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99-4B78-BEF7-500DF548C78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MyDictionary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test4a</c:v>
                </c:pt>
                <c:pt idx="1">
                  <c:v>test4b</c:v>
                </c:pt>
                <c:pt idx="2">
                  <c:v>test4c</c:v>
                </c:pt>
                <c:pt idx="3">
                  <c:v>test4d</c:v>
                </c:pt>
                <c:pt idx="4">
                  <c:v>test4e</c:v>
                </c:pt>
                <c:pt idx="5">
                  <c:v>test4f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46</c:v>
                </c:pt>
                <c:pt idx="1">
                  <c:v>24</c:v>
                </c:pt>
                <c:pt idx="2">
                  <c:v>37</c:v>
                </c:pt>
                <c:pt idx="3">
                  <c:v>5</c:v>
                </c:pt>
                <c:pt idx="4">
                  <c:v>3590</c:v>
                </c:pt>
                <c:pt idx="5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B99-4B78-BEF7-500DF548C7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10971512"/>
        <c:axId val="2111185288"/>
      </c:lineChart>
      <c:catAx>
        <c:axId val="2110971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1185288"/>
        <c:crosses val="autoZero"/>
        <c:auto val="1"/>
        <c:lblAlgn val="ctr"/>
        <c:lblOffset val="100"/>
        <c:noMultiLvlLbl val="0"/>
      </c:catAx>
      <c:valAx>
        <c:axId val="2111185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0971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29T21:53:26.648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1,'562'0,"-551"0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29T21:51:38.066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1,'515'0,"-502"0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29T21:57:54.922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1,'515'0,"-502"0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9</Pages>
  <Words>1560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Chen</dc:creator>
  <cp:keywords/>
  <dc:description/>
  <cp:lastModifiedBy>Joanne Chen</cp:lastModifiedBy>
  <cp:revision>3</cp:revision>
  <dcterms:created xsi:type="dcterms:W3CDTF">2018-07-16T19:56:00Z</dcterms:created>
  <dcterms:modified xsi:type="dcterms:W3CDTF">2018-07-29T22:03:00Z</dcterms:modified>
</cp:coreProperties>
</file>